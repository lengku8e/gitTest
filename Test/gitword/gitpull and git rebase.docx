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3BA" w:rsidRPr="003243BA" w:rsidRDefault="003243BA" w:rsidP="003243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5" name="矩形 25" descr="https://segmentfault.com/q/10100000004300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9BA17B" id="矩形 25" o:spid="_x0000_s1026" alt="https://segmentfault.com/q/101000000043004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" filled="f" stroked="f">
                <o:lock v:ext="edit" aspectratio="t"/>
                <w10:anchorlock/>
              </v:rect>
            </w:pict>
          </mc:Fallback>
        </mc:AlternateContent>
      </w:r>
    </w:p>
    <w:p w:rsidR="003243BA" w:rsidRPr="003243BA" w:rsidRDefault="003243BA" w:rsidP="003243BA">
      <w:pPr>
        <w:widowControl/>
        <w:spacing w:line="900" w:lineRule="atLeast"/>
        <w:jc w:val="left"/>
        <w:outlineLvl w:val="0"/>
        <w:rPr>
          <w:rFonts w:ascii="inherit" w:eastAsia="宋体" w:hAnsi="inherit" w:cs="宋体"/>
          <w:kern w:val="36"/>
          <w:sz w:val="54"/>
          <w:szCs w:val="54"/>
        </w:rPr>
      </w:pPr>
      <w:hyperlink r:id="rId5" w:history="1">
        <w:r w:rsidRPr="003243BA">
          <w:rPr>
            <w:rFonts w:ascii="inherit" w:eastAsia="宋体" w:hAnsi="inherit" w:cs="宋体"/>
            <w:color w:val="009A61"/>
            <w:kern w:val="36"/>
            <w:sz w:val="54"/>
            <w:szCs w:val="54"/>
            <w:u w:val="single"/>
          </w:rPr>
          <w:t>SegmentFault</w:t>
        </w:r>
      </w:hyperlink>
    </w:p>
    <w:p w:rsidR="003243BA" w:rsidRPr="003243BA" w:rsidRDefault="003243BA" w:rsidP="003243BA">
      <w:pPr>
        <w:widowControl/>
        <w:numPr>
          <w:ilvl w:val="0"/>
          <w:numId w:val="1"/>
        </w:numPr>
        <w:spacing w:line="450" w:lineRule="atLeast"/>
        <w:ind w:left="-225"/>
        <w:jc w:val="left"/>
        <w:textAlignment w:val="center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6" w:history="1">
        <w:r w:rsidRPr="003243BA">
          <w:rPr>
            <w:rFonts w:ascii="宋体" w:eastAsia="宋体" w:hAnsi="宋体" w:cs="宋体"/>
            <w:color w:val="666666"/>
            <w:kern w:val="0"/>
            <w:sz w:val="24"/>
            <w:szCs w:val="24"/>
            <w:u w:val="single"/>
          </w:rPr>
          <w:t>头条</w:t>
        </w:r>
      </w:hyperlink>
    </w:p>
    <w:p w:rsidR="003243BA" w:rsidRPr="003243BA" w:rsidRDefault="003243BA" w:rsidP="003243BA">
      <w:pPr>
        <w:widowControl/>
        <w:numPr>
          <w:ilvl w:val="0"/>
          <w:numId w:val="1"/>
        </w:numPr>
        <w:spacing w:line="450" w:lineRule="atLeast"/>
        <w:ind w:left="-150"/>
        <w:jc w:val="left"/>
        <w:textAlignment w:val="center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7" w:history="1">
        <w:r w:rsidRPr="003243BA">
          <w:rPr>
            <w:rFonts w:ascii="宋体" w:eastAsia="宋体" w:hAnsi="宋体" w:cs="宋体"/>
            <w:color w:val="666666"/>
            <w:kern w:val="0"/>
            <w:sz w:val="24"/>
            <w:szCs w:val="24"/>
            <w:u w:val="single"/>
          </w:rPr>
          <w:t>问答</w:t>
        </w:r>
      </w:hyperlink>
    </w:p>
    <w:p w:rsidR="003243BA" w:rsidRPr="003243BA" w:rsidRDefault="003243BA" w:rsidP="003243BA">
      <w:pPr>
        <w:widowControl/>
        <w:numPr>
          <w:ilvl w:val="0"/>
          <w:numId w:val="1"/>
        </w:numPr>
        <w:spacing w:line="450" w:lineRule="atLeast"/>
        <w:ind w:left="-150"/>
        <w:jc w:val="left"/>
        <w:textAlignment w:val="center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8" w:history="1">
        <w:r w:rsidRPr="003243BA">
          <w:rPr>
            <w:rFonts w:ascii="宋体" w:eastAsia="宋体" w:hAnsi="宋体" w:cs="宋体"/>
            <w:color w:val="666666"/>
            <w:kern w:val="0"/>
            <w:sz w:val="24"/>
            <w:szCs w:val="24"/>
            <w:u w:val="single"/>
          </w:rPr>
          <w:t>专栏</w:t>
        </w:r>
      </w:hyperlink>
    </w:p>
    <w:p w:rsidR="003243BA" w:rsidRPr="003243BA" w:rsidRDefault="003243BA" w:rsidP="003243BA">
      <w:pPr>
        <w:widowControl/>
        <w:numPr>
          <w:ilvl w:val="0"/>
          <w:numId w:val="1"/>
        </w:numPr>
        <w:spacing w:line="450" w:lineRule="atLeast"/>
        <w:ind w:left="-150"/>
        <w:jc w:val="left"/>
        <w:textAlignment w:val="center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9" w:history="1">
        <w:r w:rsidRPr="003243BA">
          <w:rPr>
            <w:rFonts w:ascii="宋体" w:eastAsia="宋体" w:hAnsi="宋体" w:cs="宋体"/>
            <w:color w:val="666666"/>
            <w:kern w:val="0"/>
            <w:sz w:val="24"/>
            <w:szCs w:val="24"/>
            <w:u w:val="single"/>
          </w:rPr>
          <w:t>职位</w:t>
        </w:r>
      </w:hyperlink>
    </w:p>
    <w:p w:rsidR="003243BA" w:rsidRPr="003243BA" w:rsidRDefault="003243BA" w:rsidP="003243BA">
      <w:pPr>
        <w:widowControl/>
        <w:numPr>
          <w:ilvl w:val="0"/>
          <w:numId w:val="1"/>
        </w:numPr>
        <w:spacing w:line="450" w:lineRule="atLeast"/>
        <w:ind w:left="-150"/>
        <w:jc w:val="left"/>
        <w:textAlignment w:val="center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0" w:history="1">
        <w:r w:rsidRPr="003243BA">
          <w:rPr>
            <w:rFonts w:ascii="宋体" w:eastAsia="宋体" w:hAnsi="宋体" w:cs="宋体"/>
            <w:color w:val="666666"/>
            <w:kern w:val="0"/>
            <w:sz w:val="24"/>
            <w:szCs w:val="24"/>
            <w:u w:val="single"/>
          </w:rPr>
          <w:t>活动</w:t>
        </w:r>
      </w:hyperlink>
    </w:p>
    <w:p w:rsidR="003243BA" w:rsidRPr="003243BA" w:rsidRDefault="003243BA" w:rsidP="003243BA">
      <w:pPr>
        <w:widowControl/>
        <w:numPr>
          <w:ilvl w:val="0"/>
          <w:numId w:val="1"/>
        </w:numPr>
        <w:spacing w:line="450" w:lineRule="atLeast"/>
        <w:ind w:left="-150"/>
        <w:jc w:val="left"/>
        <w:textAlignment w:val="center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1" w:history="1">
        <w:r w:rsidRPr="003243BA">
          <w:rPr>
            <w:rFonts w:ascii="宋体" w:eastAsia="宋体" w:hAnsi="宋体" w:cs="宋体"/>
            <w:color w:val="666666"/>
            <w:kern w:val="0"/>
            <w:sz w:val="24"/>
            <w:szCs w:val="24"/>
            <w:u w:val="single"/>
          </w:rPr>
          <w:t>App</w:t>
        </w:r>
      </w:hyperlink>
    </w:p>
    <w:p w:rsidR="003243BA" w:rsidRPr="003243BA" w:rsidRDefault="003243BA" w:rsidP="003243BA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243BA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243BA" w:rsidRPr="003243BA" w:rsidRDefault="003243BA" w:rsidP="003243BA">
      <w:pPr>
        <w:widowControl/>
        <w:ind w:right="75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kern w:val="0"/>
          <w:sz w:val="24"/>
          <w:szCs w:val="24"/>
          <w:bdr w:val="none" w:sz="0" w:space="0" w:color="auto" w:frame="1"/>
        </w:rPr>
        <w:t>搜索</w:t>
      </w:r>
      <w:r w:rsidRPr="003243BA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0" type="#_x0000_t75" style="width:1in;height:18pt" o:ole="">
            <v:imagedata r:id="rId12" o:title=""/>
          </v:shape>
          <w:control r:id="rId13" w:name="DefaultOcxName" w:shapeid="_x0000_i1080"/>
        </w:object>
      </w:r>
    </w:p>
    <w:p w:rsidR="003243BA" w:rsidRPr="003243BA" w:rsidRDefault="003243BA" w:rsidP="003243BA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243BA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3243BA" w:rsidRPr="003243BA" w:rsidRDefault="003243BA" w:rsidP="003243BA">
      <w:pPr>
        <w:widowControl/>
        <w:numPr>
          <w:ilvl w:val="0"/>
          <w:numId w:val="2"/>
        </w:numPr>
        <w:spacing w:line="450" w:lineRule="atLeast"/>
        <w:ind w:left="-225"/>
        <w:jc w:val="right"/>
        <w:textAlignment w:val="center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4" w:tgtFrame="_blank" w:history="1">
        <w:r w:rsidRPr="003243BA">
          <w:rPr>
            <w:rFonts w:ascii="宋体" w:eastAsia="宋体" w:hAnsi="宋体" w:cs="宋体"/>
            <w:color w:val="666666"/>
            <w:kern w:val="0"/>
            <w:sz w:val="24"/>
            <w:szCs w:val="24"/>
            <w:bdr w:val="none" w:sz="0" w:space="0" w:color="auto" w:frame="1"/>
          </w:rPr>
          <w:t>消息</w:t>
        </w:r>
      </w:hyperlink>
    </w:p>
    <w:p w:rsidR="003243BA" w:rsidRPr="003243BA" w:rsidRDefault="003243BA" w:rsidP="003243BA">
      <w:pPr>
        <w:widowControl/>
        <w:numPr>
          <w:ilvl w:val="0"/>
          <w:numId w:val="2"/>
        </w:numPr>
        <w:spacing w:line="450" w:lineRule="atLeast"/>
        <w:ind w:left="-150"/>
        <w:jc w:val="right"/>
        <w:textAlignment w:val="center"/>
        <w:rPr>
          <w:rFonts w:ascii="宋体" w:eastAsia="宋体" w:hAnsi="宋体" w:cs="宋体"/>
          <w:color w:val="666666"/>
          <w:kern w:val="0"/>
          <w:sz w:val="24"/>
          <w:szCs w:val="24"/>
        </w:rPr>
      </w:pPr>
      <w:hyperlink r:id="rId15" w:history="1">
        <w:r w:rsidRPr="003243BA">
          <w:rPr>
            <w:rFonts w:ascii="宋体" w:eastAsia="宋体" w:hAnsi="宋体" w:cs="宋体"/>
            <w:color w:val="FFFFFF"/>
            <w:kern w:val="0"/>
            <w:sz w:val="24"/>
            <w:szCs w:val="24"/>
            <w:u w:val="single"/>
            <w:shd w:val="clear" w:color="auto" w:fill="009A61"/>
          </w:rPr>
          <w:t>注册 · 登录</w:t>
        </w:r>
      </w:hyperlink>
    </w:p>
    <w:p w:rsidR="003243BA" w:rsidRPr="003243BA" w:rsidRDefault="003243BA" w:rsidP="003243BA">
      <w:pPr>
        <w:widowControl/>
        <w:numPr>
          <w:ilvl w:val="0"/>
          <w:numId w:val="3"/>
        </w:numPr>
        <w:shd w:val="clear" w:color="auto" w:fill="005F3C"/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6" w:history="1">
        <w:r w:rsidRPr="003243BA">
          <w:rPr>
            <w:rFonts w:ascii="宋体" w:eastAsia="宋体" w:hAnsi="宋体" w:cs="宋体"/>
            <w:color w:val="9DCCB6"/>
            <w:kern w:val="0"/>
            <w:sz w:val="24"/>
            <w:szCs w:val="24"/>
            <w:u w:val="single"/>
          </w:rPr>
          <w:t>home</w:t>
        </w:r>
      </w:hyperlink>
    </w:p>
    <w:p w:rsidR="003243BA" w:rsidRPr="003243BA" w:rsidRDefault="003243BA" w:rsidP="003243BA">
      <w:pPr>
        <w:widowControl/>
        <w:numPr>
          <w:ilvl w:val="0"/>
          <w:numId w:val="3"/>
        </w:numPr>
        <w:shd w:val="clear" w:color="auto" w:fill="005F3C"/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243BA" w:rsidRPr="003243BA" w:rsidRDefault="003243BA" w:rsidP="003243BA">
      <w:pPr>
        <w:widowControl/>
        <w:numPr>
          <w:ilvl w:val="0"/>
          <w:numId w:val="3"/>
        </w:numPr>
        <w:shd w:val="clear" w:color="auto" w:fill="005F3C"/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7" w:history="1">
        <w:r w:rsidRPr="003243BA">
          <w:rPr>
            <w:rFonts w:ascii="宋体" w:eastAsia="宋体" w:hAnsi="宋体" w:cs="宋体"/>
            <w:color w:val="9DCCB6"/>
            <w:kern w:val="0"/>
            <w:sz w:val="24"/>
            <w:szCs w:val="24"/>
            <w:u w:val="single"/>
          </w:rPr>
          <w:t>javascript</w:t>
        </w:r>
      </w:hyperlink>
    </w:p>
    <w:p w:rsidR="003243BA" w:rsidRPr="003243BA" w:rsidRDefault="003243BA" w:rsidP="003243BA">
      <w:pPr>
        <w:widowControl/>
        <w:numPr>
          <w:ilvl w:val="0"/>
          <w:numId w:val="3"/>
        </w:numPr>
        <w:shd w:val="clear" w:color="auto" w:fill="005F3C"/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8" w:history="1">
        <w:r w:rsidRPr="003243BA">
          <w:rPr>
            <w:rFonts w:ascii="宋体" w:eastAsia="宋体" w:hAnsi="宋体" w:cs="宋体"/>
            <w:color w:val="9DCCB6"/>
            <w:kern w:val="0"/>
            <w:sz w:val="24"/>
            <w:szCs w:val="24"/>
            <w:u w:val="single"/>
          </w:rPr>
          <w:t>php</w:t>
        </w:r>
      </w:hyperlink>
    </w:p>
    <w:p w:rsidR="003243BA" w:rsidRPr="003243BA" w:rsidRDefault="003243BA" w:rsidP="003243BA">
      <w:pPr>
        <w:widowControl/>
        <w:numPr>
          <w:ilvl w:val="0"/>
          <w:numId w:val="3"/>
        </w:numPr>
        <w:shd w:val="clear" w:color="auto" w:fill="005F3C"/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9" w:history="1">
        <w:r w:rsidRPr="003243BA">
          <w:rPr>
            <w:rFonts w:ascii="宋体" w:eastAsia="宋体" w:hAnsi="宋体" w:cs="宋体"/>
            <w:color w:val="9DCCB6"/>
            <w:kern w:val="0"/>
            <w:sz w:val="24"/>
            <w:szCs w:val="24"/>
            <w:u w:val="single"/>
          </w:rPr>
          <w:t>python</w:t>
        </w:r>
      </w:hyperlink>
    </w:p>
    <w:p w:rsidR="003243BA" w:rsidRPr="003243BA" w:rsidRDefault="003243BA" w:rsidP="003243BA">
      <w:pPr>
        <w:widowControl/>
        <w:numPr>
          <w:ilvl w:val="0"/>
          <w:numId w:val="3"/>
        </w:numPr>
        <w:shd w:val="clear" w:color="auto" w:fill="005F3C"/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0" w:history="1">
        <w:r w:rsidRPr="003243BA">
          <w:rPr>
            <w:rFonts w:ascii="宋体" w:eastAsia="宋体" w:hAnsi="宋体" w:cs="宋体"/>
            <w:color w:val="9DCCB6"/>
            <w:kern w:val="0"/>
            <w:sz w:val="24"/>
            <w:szCs w:val="24"/>
            <w:u w:val="single"/>
          </w:rPr>
          <w:t>java</w:t>
        </w:r>
      </w:hyperlink>
    </w:p>
    <w:p w:rsidR="003243BA" w:rsidRPr="003243BA" w:rsidRDefault="003243BA" w:rsidP="003243BA">
      <w:pPr>
        <w:widowControl/>
        <w:numPr>
          <w:ilvl w:val="0"/>
          <w:numId w:val="3"/>
        </w:numPr>
        <w:shd w:val="clear" w:color="auto" w:fill="005F3C"/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1" w:history="1">
        <w:r w:rsidRPr="003243BA">
          <w:rPr>
            <w:rFonts w:ascii="宋体" w:eastAsia="宋体" w:hAnsi="宋体" w:cs="宋体"/>
            <w:color w:val="9DCCB6"/>
            <w:kern w:val="0"/>
            <w:sz w:val="24"/>
            <w:szCs w:val="24"/>
            <w:u w:val="single"/>
          </w:rPr>
          <w:t>mysql</w:t>
        </w:r>
      </w:hyperlink>
    </w:p>
    <w:p w:rsidR="003243BA" w:rsidRPr="003243BA" w:rsidRDefault="003243BA" w:rsidP="003243BA">
      <w:pPr>
        <w:widowControl/>
        <w:numPr>
          <w:ilvl w:val="0"/>
          <w:numId w:val="3"/>
        </w:numPr>
        <w:shd w:val="clear" w:color="auto" w:fill="005F3C"/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2" w:history="1">
        <w:r w:rsidRPr="003243BA">
          <w:rPr>
            <w:rFonts w:ascii="宋体" w:eastAsia="宋体" w:hAnsi="宋体" w:cs="宋体"/>
            <w:color w:val="9DCCB6"/>
            <w:kern w:val="0"/>
            <w:sz w:val="24"/>
            <w:szCs w:val="24"/>
            <w:u w:val="single"/>
          </w:rPr>
          <w:t>ios</w:t>
        </w:r>
      </w:hyperlink>
    </w:p>
    <w:p w:rsidR="003243BA" w:rsidRPr="003243BA" w:rsidRDefault="003243BA" w:rsidP="003243BA">
      <w:pPr>
        <w:widowControl/>
        <w:numPr>
          <w:ilvl w:val="0"/>
          <w:numId w:val="3"/>
        </w:numPr>
        <w:shd w:val="clear" w:color="auto" w:fill="005F3C"/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3" w:history="1">
        <w:r w:rsidRPr="003243BA">
          <w:rPr>
            <w:rFonts w:ascii="宋体" w:eastAsia="宋体" w:hAnsi="宋体" w:cs="宋体"/>
            <w:color w:val="9DCCB6"/>
            <w:kern w:val="0"/>
            <w:sz w:val="24"/>
            <w:szCs w:val="24"/>
            <w:u w:val="single"/>
          </w:rPr>
          <w:t>android</w:t>
        </w:r>
      </w:hyperlink>
    </w:p>
    <w:p w:rsidR="003243BA" w:rsidRPr="003243BA" w:rsidRDefault="003243BA" w:rsidP="003243BA">
      <w:pPr>
        <w:widowControl/>
        <w:numPr>
          <w:ilvl w:val="0"/>
          <w:numId w:val="3"/>
        </w:numPr>
        <w:shd w:val="clear" w:color="auto" w:fill="005F3C"/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4" w:history="1">
        <w:r w:rsidRPr="003243BA">
          <w:rPr>
            <w:rFonts w:ascii="宋体" w:eastAsia="宋体" w:hAnsi="宋体" w:cs="宋体"/>
            <w:color w:val="9DCCB6"/>
            <w:kern w:val="0"/>
            <w:sz w:val="24"/>
            <w:szCs w:val="24"/>
            <w:u w:val="single"/>
          </w:rPr>
          <w:t>node.js</w:t>
        </w:r>
      </w:hyperlink>
    </w:p>
    <w:p w:rsidR="003243BA" w:rsidRPr="003243BA" w:rsidRDefault="003243BA" w:rsidP="003243BA">
      <w:pPr>
        <w:widowControl/>
        <w:numPr>
          <w:ilvl w:val="0"/>
          <w:numId w:val="3"/>
        </w:numPr>
        <w:shd w:val="clear" w:color="auto" w:fill="005F3C"/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5" w:history="1">
        <w:r w:rsidRPr="003243BA">
          <w:rPr>
            <w:rFonts w:ascii="宋体" w:eastAsia="宋体" w:hAnsi="宋体" w:cs="宋体"/>
            <w:color w:val="9DCCB6"/>
            <w:kern w:val="0"/>
            <w:sz w:val="24"/>
            <w:szCs w:val="24"/>
            <w:u w:val="single"/>
          </w:rPr>
          <w:t>html5</w:t>
        </w:r>
      </w:hyperlink>
    </w:p>
    <w:p w:rsidR="003243BA" w:rsidRPr="003243BA" w:rsidRDefault="003243BA" w:rsidP="003243BA">
      <w:pPr>
        <w:widowControl/>
        <w:numPr>
          <w:ilvl w:val="0"/>
          <w:numId w:val="3"/>
        </w:numPr>
        <w:shd w:val="clear" w:color="auto" w:fill="005F3C"/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6" w:history="1">
        <w:r w:rsidRPr="003243BA">
          <w:rPr>
            <w:rFonts w:ascii="宋体" w:eastAsia="宋体" w:hAnsi="宋体" w:cs="宋体"/>
            <w:color w:val="9DCCB6"/>
            <w:kern w:val="0"/>
            <w:sz w:val="24"/>
            <w:szCs w:val="24"/>
            <w:u w:val="single"/>
          </w:rPr>
          <w:t>linux</w:t>
        </w:r>
      </w:hyperlink>
    </w:p>
    <w:p w:rsidR="003243BA" w:rsidRPr="003243BA" w:rsidRDefault="003243BA" w:rsidP="003243BA">
      <w:pPr>
        <w:widowControl/>
        <w:numPr>
          <w:ilvl w:val="0"/>
          <w:numId w:val="3"/>
        </w:numPr>
        <w:shd w:val="clear" w:color="auto" w:fill="005F3C"/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7" w:history="1">
        <w:r w:rsidRPr="003243BA">
          <w:rPr>
            <w:rFonts w:ascii="宋体" w:eastAsia="宋体" w:hAnsi="宋体" w:cs="宋体"/>
            <w:color w:val="9DCCB6"/>
            <w:kern w:val="0"/>
            <w:sz w:val="24"/>
            <w:szCs w:val="24"/>
            <w:u w:val="single"/>
          </w:rPr>
          <w:t>c++</w:t>
        </w:r>
      </w:hyperlink>
    </w:p>
    <w:p w:rsidR="003243BA" w:rsidRPr="003243BA" w:rsidRDefault="003243BA" w:rsidP="003243BA">
      <w:pPr>
        <w:widowControl/>
        <w:numPr>
          <w:ilvl w:val="0"/>
          <w:numId w:val="3"/>
        </w:numPr>
        <w:shd w:val="clear" w:color="auto" w:fill="005F3C"/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8" w:history="1">
        <w:r w:rsidRPr="003243BA">
          <w:rPr>
            <w:rFonts w:ascii="宋体" w:eastAsia="宋体" w:hAnsi="宋体" w:cs="宋体"/>
            <w:color w:val="9DCCB6"/>
            <w:kern w:val="0"/>
            <w:sz w:val="24"/>
            <w:szCs w:val="24"/>
            <w:u w:val="single"/>
          </w:rPr>
          <w:t>css3</w:t>
        </w:r>
      </w:hyperlink>
    </w:p>
    <w:p w:rsidR="003243BA" w:rsidRPr="003243BA" w:rsidRDefault="003243BA" w:rsidP="003243BA">
      <w:pPr>
        <w:widowControl/>
        <w:numPr>
          <w:ilvl w:val="0"/>
          <w:numId w:val="3"/>
        </w:numPr>
        <w:shd w:val="clear" w:color="auto" w:fill="005F3C"/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29" w:history="1">
        <w:r w:rsidRPr="003243BA">
          <w:rPr>
            <w:rFonts w:ascii="宋体" w:eastAsia="宋体" w:hAnsi="宋体" w:cs="宋体"/>
            <w:color w:val="9DCCB6"/>
            <w:kern w:val="0"/>
            <w:sz w:val="24"/>
            <w:szCs w:val="24"/>
            <w:u w:val="single"/>
          </w:rPr>
          <w:t>git</w:t>
        </w:r>
      </w:hyperlink>
    </w:p>
    <w:p w:rsidR="003243BA" w:rsidRPr="003243BA" w:rsidRDefault="003243BA" w:rsidP="003243BA">
      <w:pPr>
        <w:widowControl/>
        <w:numPr>
          <w:ilvl w:val="0"/>
          <w:numId w:val="3"/>
        </w:numPr>
        <w:shd w:val="clear" w:color="auto" w:fill="005F3C"/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0" w:history="1">
        <w:r w:rsidRPr="003243BA">
          <w:rPr>
            <w:rFonts w:ascii="宋体" w:eastAsia="宋体" w:hAnsi="宋体" w:cs="宋体"/>
            <w:color w:val="9DCCB6"/>
            <w:kern w:val="0"/>
            <w:sz w:val="24"/>
            <w:szCs w:val="24"/>
            <w:u w:val="single"/>
          </w:rPr>
          <w:t>golang</w:t>
        </w:r>
      </w:hyperlink>
    </w:p>
    <w:p w:rsidR="003243BA" w:rsidRPr="003243BA" w:rsidRDefault="003243BA" w:rsidP="003243BA">
      <w:pPr>
        <w:widowControl/>
        <w:numPr>
          <w:ilvl w:val="0"/>
          <w:numId w:val="3"/>
        </w:numPr>
        <w:shd w:val="clear" w:color="auto" w:fill="005F3C"/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1" w:history="1">
        <w:r w:rsidRPr="003243BA">
          <w:rPr>
            <w:rFonts w:ascii="宋体" w:eastAsia="宋体" w:hAnsi="宋体" w:cs="宋体"/>
            <w:color w:val="9DCCB6"/>
            <w:kern w:val="0"/>
            <w:sz w:val="24"/>
            <w:szCs w:val="24"/>
            <w:u w:val="single"/>
          </w:rPr>
          <w:t>ruby</w:t>
        </w:r>
      </w:hyperlink>
    </w:p>
    <w:p w:rsidR="003243BA" w:rsidRPr="003243BA" w:rsidRDefault="003243BA" w:rsidP="003243BA">
      <w:pPr>
        <w:widowControl/>
        <w:numPr>
          <w:ilvl w:val="0"/>
          <w:numId w:val="3"/>
        </w:numPr>
        <w:shd w:val="clear" w:color="auto" w:fill="005F3C"/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2" w:history="1">
        <w:r w:rsidRPr="003243BA">
          <w:rPr>
            <w:rFonts w:ascii="宋体" w:eastAsia="宋体" w:hAnsi="宋体" w:cs="宋体"/>
            <w:color w:val="9DCCB6"/>
            <w:kern w:val="0"/>
            <w:sz w:val="24"/>
            <w:szCs w:val="24"/>
            <w:u w:val="single"/>
          </w:rPr>
          <w:t>vim</w:t>
        </w:r>
      </w:hyperlink>
    </w:p>
    <w:p w:rsidR="003243BA" w:rsidRPr="003243BA" w:rsidRDefault="003243BA" w:rsidP="003243BA">
      <w:pPr>
        <w:widowControl/>
        <w:numPr>
          <w:ilvl w:val="0"/>
          <w:numId w:val="3"/>
        </w:numPr>
        <w:shd w:val="clear" w:color="auto" w:fill="005F3C"/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3" w:history="1">
        <w:r w:rsidRPr="003243BA">
          <w:rPr>
            <w:rFonts w:ascii="宋体" w:eastAsia="宋体" w:hAnsi="宋体" w:cs="宋体"/>
            <w:color w:val="9DCCB6"/>
            <w:kern w:val="0"/>
            <w:sz w:val="24"/>
            <w:szCs w:val="24"/>
            <w:u w:val="single"/>
          </w:rPr>
          <w:t>docker</w:t>
        </w:r>
      </w:hyperlink>
    </w:p>
    <w:p w:rsidR="003243BA" w:rsidRPr="003243BA" w:rsidRDefault="003243BA" w:rsidP="003243BA">
      <w:pPr>
        <w:widowControl/>
        <w:numPr>
          <w:ilvl w:val="0"/>
          <w:numId w:val="3"/>
        </w:numPr>
        <w:shd w:val="clear" w:color="auto" w:fill="005F3C"/>
        <w:spacing w:before="100" w:beforeAutospacing="1" w:after="100" w:afterAutospacing="1"/>
        <w:ind w:left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34" w:history="1">
        <w:r w:rsidRPr="003243BA">
          <w:rPr>
            <w:rFonts w:ascii="宋体" w:eastAsia="宋体" w:hAnsi="宋体" w:cs="宋体"/>
            <w:color w:val="9DCCB6"/>
            <w:kern w:val="0"/>
            <w:sz w:val="24"/>
            <w:szCs w:val="24"/>
            <w:u w:val="single"/>
          </w:rPr>
          <w:t>mongodb</w:t>
        </w:r>
      </w:hyperlink>
    </w:p>
    <w:p w:rsidR="003243BA" w:rsidRPr="003243BA" w:rsidRDefault="003243BA" w:rsidP="003243BA">
      <w:pPr>
        <w:widowControl/>
        <w:numPr>
          <w:ilvl w:val="0"/>
          <w:numId w:val="3"/>
        </w:numPr>
        <w:shd w:val="clear" w:color="auto" w:fill="005F3C"/>
        <w:spacing w:before="100" w:beforeAutospacing="1" w:after="100" w:afterAutospacing="1"/>
        <w:ind w:left="0"/>
        <w:jc w:val="left"/>
        <w:rPr>
          <w:rFonts w:ascii="宋体" w:eastAsia="宋体" w:hAnsi="宋体" w:cs="宋体"/>
          <w:color w:val="9DCCB6"/>
          <w:kern w:val="0"/>
          <w:sz w:val="24"/>
          <w:szCs w:val="24"/>
        </w:rPr>
      </w:pPr>
      <w:r w:rsidRPr="003243B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243BA">
        <w:rPr>
          <w:rFonts w:ascii="宋体" w:eastAsia="宋体" w:hAnsi="宋体" w:cs="宋体"/>
          <w:kern w:val="0"/>
          <w:sz w:val="24"/>
          <w:szCs w:val="24"/>
        </w:rPr>
        <w:instrText xml:space="preserve"> HYPERLINK "https://segmentfault.com/tags" </w:instrText>
      </w:r>
      <w:r w:rsidRPr="003243B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</w:p>
    <w:p w:rsidR="003243BA" w:rsidRPr="003243BA" w:rsidRDefault="003243BA" w:rsidP="003243BA">
      <w:pPr>
        <w:widowControl/>
        <w:shd w:val="clear" w:color="auto" w:fill="005F3C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3243BA" w:rsidRPr="003243BA" w:rsidRDefault="003243BA" w:rsidP="003243BA">
      <w:pPr>
        <w:widowControl/>
        <w:shd w:val="clear" w:color="auto" w:fill="F6F6F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color w:val="009A61"/>
          <w:kern w:val="0"/>
          <w:sz w:val="24"/>
          <w:szCs w:val="24"/>
          <w:bdr w:val="single" w:sz="6" w:space="3" w:color="009A61" w:frame="1"/>
        </w:rPr>
        <w:lastRenderedPageBreak/>
        <w:t>问</w:t>
      </w:r>
    </w:p>
    <w:p w:rsidR="003243BA" w:rsidRPr="003243BA" w:rsidRDefault="003243BA" w:rsidP="003243BA">
      <w:pPr>
        <w:widowControl/>
        <w:shd w:val="clear" w:color="auto" w:fill="F6F6F6"/>
        <w:spacing w:after="225"/>
        <w:jc w:val="left"/>
        <w:outlineLvl w:val="0"/>
        <w:rPr>
          <w:rFonts w:ascii="inherit" w:eastAsia="宋体" w:hAnsi="inherit" w:cs="宋体"/>
          <w:color w:val="999999"/>
          <w:kern w:val="36"/>
          <w:sz w:val="36"/>
          <w:szCs w:val="36"/>
        </w:rPr>
      </w:pPr>
      <w:hyperlink r:id="rId35" w:history="1">
        <w:r w:rsidRPr="003243BA">
          <w:rPr>
            <w:rFonts w:ascii="inherit" w:eastAsia="宋体" w:hAnsi="inherit" w:cs="宋体"/>
            <w:color w:val="333333"/>
            <w:kern w:val="36"/>
            <w:sz w:val="36"/>
            <w:szCs w:val="36"/>
            <w:u w:val="single"/>
          </w:rPr>
          <w:t>团队开发里频繁使用</w:t>
        </w:r>
        <w:r w:rsidRPr="003243BA">
          <w:rPr>
            <w:rFonts w:ascii="inherit" w:eastAsia="宋体" w:hAnsi="inherit" w:cs="宋体"/>
            <w:color w:val="333333"/>
            <w:kern w:val="36"/>
            <w:sz w:val="36"/>
            <w:szCs w:val="36"/>
            <w:u w:val="single"/>
          </w:rPr>
          <w:t xml:space="preserve"> git rebase </w:t>
        </w:r>
        <w:r w:rsidRPr="003243BA">
          <w:rPr>
            <w:rFonts w:ascii="inherit" w:eastAsia="宋体" w:hAnsi="inherit" w:cs="宋体"/>
            <w:color w:val="333333"/>
            <w:kern w:val="36"/>
            <w:sz w:val="36"/>
            <w:szCs w:val="36"/>
            <w:u w:val="single"/>
          </w:rPr>
          <w:t>来保持树的整洁好吗</w:t>
        </w:r>
        <w:r w:rsidRPr="003243BA">
          <w:rPr>
            <w:rFonts w:ascii="inherit" w:eastAsia="宋体" w:hAnsi="inherit" w:cs="宋体"/>
            <w:color w:val="333333"/>
            <w:kern w:val="36"/>
            <w:sz w:val="36"/>
            <w:szCs w:val="36"/>
            <w:u w:val="single"/>
          </w:rPr>
          <w:t>?</w:t>
        </w:r>
      </w:hyperlink>
    </w:p>
    <w:p w:rsidR="003243BA" w:rsidRPr="003243BA" w:rsidRDefault="003243BA" w:rsidP="003243BA">
      <w:pPr>
        <w:widowControl/>
        <w:numPr>
          <w:ilvl w:val="0"/>
          <w:numId w:val="4"/>
        </w:numPr>
        <w:shd w:val="clear" w:color="auto" w:fill="F6F6F6"/>
        <w:spacing w:before="100" w:beforeAutospacing="1" w:after="100" w:afterAutospacing="1"/>
        <w:ind w:left="1095"/>
        <w:jc w:val="left"/>
        <w:rPr>
          <w:rFonts w:ascii="宋体" w:eastAsia="宋体" w:hAnsi="宋体" w:cs="宋体"/>
          <w:color w:val="999999"/>
          <w:kern w:val="0"/>
          <w:sz w:val="20"/>
          <w:szCs w:val="20"/>
        </w:rPr>
      </w:pPr>
      <w:hyperlink r:id="rId36" w:history="1">
        <w:r w:rsidRPr="003243BA">
          <w:rPr>
            <w:rFonts w:ascii="宋体" w:eastAsia="宋体" w:hAnsi="宋体" w:cs="宋体"/>
            <w:color w:val="017E66"/>
            <w:kern w:val="0"/>
            <w:sz w:val="20"/>
            <w:szCs w:val="20"/>
            <w:u w:val="single"/>
          </w:rPr>
          <w:t>git</w:t>
        </w:r>
      </w:hyperlink>
    </w:p>
    <w:p w:rsidR="003243BA" w:rsidRPr="003243BA" w:rsidRDefault="003243BA" w:rsidP="003243BA">
      <w:pPr>
        <w:widowControl/>
        <w:shd w:val="clear" w:color="auto" w:fill="F6F6F6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3243BA">
        <w:rPr>
          <w:rFonts w:ascii="宋体" w:eastAsia="宋体" w:hAnsi="宋体" w:cs="宋体"/>
          <w:color w:val="999999"/>
          <w:kern w:val="0"/>
          <w:sz w:val="24"/>
          <w:szCs w:val="24"/>
        </w:rPr>
        <w:t> </w:t>
      </w:r>
    </w:p>
    <w:p w:rsidR="003243BA" w:rsidRPr="003243BA" w:rsidRDefault="003243BA" w:rsidP="003243BA">
      <w:pPr>
        <w:widowControl/>
        <w:shd w:val="clear" w:color="auto" w:fill="F6F6F6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hyperlink r:id="rId37" w:history="1">
        <w:proofErr w:type="gramStart"/>
        <w:r w:rsidRPr="003243BA">
          <w:rPr>
            <w:rFonts w:ascii="宋体" w:eastAsia="宋体" w:hAnsi="宋体" w:cs="宋体"/>
            <w:b/>
            <w:bCs/>
            <w:color w:val="009A61"/>
            <w:kern w:val="0"/>
            <w:sz w:val="24"/>
            <w:szCs w:val="24"/>
          </w:rPr>
          <w:t>题叶</w:t>
        </w:r>
        <w:proofErr w:type="gramEnd"/>
      </w:hyperlink>
      <w:r w:rsidRPr="003243BA">
        <w:rPr>
          <w:rFonts w:ascii="宋体" w:eastAsia="宋体" w:hAnsi="宋体" w:cs="宋体"/>
          <w:color w:val="999999"/>
          <w:kern w:val="0"/>
          <w:sz w:val="24"/>
          <w:szCs w:val="24"/>
        </w:rPr>
        <w:t> 2014年03月11日提问</w:t>
      </w:r>
    </w:p>
    <w:p w:rsidR="003243BA" w:rsidRPr="003243BA" w:rsidRDefault="003243BA" w:rsidP="003243BA">
      <w:pPr>
        <w:widowControl/>
        <w:numPr>
          <w:ilvl w:val="0"/>
          <w:numId w:val="5"/>
        </w:numPr>
        <w:shd w:val="clear" w:color="auto" w:fill="F6F6F6"/>
        <w:spacing w:after="100" w:afterAutospacing="1"/>
        <w:ind w:left="-225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3243BA">
        <w:rPr>
          <w:rFonts w:ascii="宋体" w:eastAsia="宋体" w:hAnsi="宋体" w:cs="宋体"/>
          <w:color w:val="999999"/>
          <w:kern w:val="0"/>
          <w:sz w:val="24"/>
          <w:szCs w:val="24"/>
        </w:rPr>
        <w:t>关注 </w:t>
      </w:r>
      <w:r w:rsidRPr="003243B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32</w:t>
      </w:r>
      <w:r w:rsidRPr="003243BA">
        <w:rPr>
          <w:rFonts w:ascii="宋体" w:eastAsia="宋体" w:hAnsi="宋体" w:cs="宋体"/>
          <w:color w:val="999999"/>
          <w:kern w:val="0"/>
          <w:sz w:val="24"/>
          <w:szCs w:val="24"/>
        </w:rPr>
        <w:t> 关注</w:t>
      </w:r>
    </w:p>
    <w:p w:rsidR="003243BA" w:rsidRPr="003243BA" w:rsidRDefault="003243BA" w:rsidP="003243BA">
      <w:pPr>
        <w:widowControl/>
        <w:numPr>
          <w:ilvl w:val="0"/>
          <w:numId w:val="5"/>
        </w:numPr>
        <w:shd w:val="clear" w:color="auto" w:fill="F6F6F6"/>
        <w:spacing w:before="150" w:after="100" w:afterAutospacing="1"/>
        <w:ind w:left="-225"/>
        <w:jc w:val="left"/>
        <w:rPr>
          <w:rFonts w:ascii="宋体" w:eastAsia="宋体" w:hAnsi="宋体" w:cs="宋体"/>
          <w:color w:val="999999"/>
          <w:kern w:val="0"/>
          <w:sz w:val="24"/>
          <w:szCs w:val="24"/>
        </w:rPr>
      </w:pPr>
      <w:r w:rsidRPr="003243BA">
        <w:rPr>
          <w:rFonts w:ascii="宋体" w:eastAsia="宋体" w:hAnsi="宋体" w:cs="宋体"/>
          <w:color w:val="999999"/>
          <w:kern w:val="0"/>
          <w:sz w:val="24"/>
          <w:szCs w:val="24"/>
        </w:rPr>
        <w:t>收藏 </w:t>
      </w:r>
      <w:r w:rsidRPr="003243B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54</w:t>
      </w:r>
      <w:r w:rsidRPr="003243BA">
        <w:rPr>
          <w:rFonts w:ascii="宋体" w:eastAsia="宋体" w:hAnsi="宋体" w:cs="宋体"/>
          <w:color w:val="999999"/>
          <w:kern w:val="0"/>
          <w:sz w:val="24"/>
          <w:szCs w:val="24"/>
        </w:rPr>
        <w:t> 收藏，</w:t>
      </w:r>
      <w:r w:rsidRPr="003243BA">
        <w:rPr>
          <w:rFonts w:ascii="宋体" w:eastAsia="宋体" w:hAnsi="宋体" w:cs="宋体"/>
          <w:color w:val="333333"/>
          <w:kern w:val="0"/>
          <w:sz w:val="24"/>
          <w:szCs w:val="24"/>
        </w:rPr>
        <w:t>35.4k</w:t>
      </w:r>
      <w:r w:rsidRPr="003243BA">
        <w:rPr>
          <w:rFonts w:ascii="宋体" w:eastAsia="宋体" w:hAnsi="宋体" w:cs="宋体"/>
          <w:color w:val="999999"/>
          <w:kern w:val="0"/>
          <w:sz w:val="24"/>
          <w:szCs w:val="24"/>
        </w:rPr>
        <w:t> 浏览</w:t>
      </w:r>
    </w:p>
    <w:p w:rsidR="003243BA" w:rsidRPr="003243BA" w:rsidRDefault="003243BA" w:rsidP="003243BA">
      <w:pPr>
        <w:widowControl/>
        <w:shd w:val="clear" w:color="auto" w:fill="F3F3F3"/>
        <w:spacing w:line="810" w:lineRule="atLeast"/>
        <w:jc w:val="center"/>
        <w:rPr>
          <w:rFonts w:ascii="宋体" w:eastAsia="宋体" w:hAnsi="宋体" w:cs="宋体"/>
          <w:color w:val="666666"/>
          <w:kern w:val="0"/>
          <w:sz w:val="27"/>
          <w:szCs w:val="27"/>
        </w:rPr>
      </w:pPr>
      <w:r w:rsidRPr="003243BA">
        <w:rPr>
          <w:rFonts w:ascii="宋体" w:eastAsia="宋体" w:hAnsi="宋体" w:cs="宋体"/>
          <w:color w:val="666666"/>
          <w:kern w:val="0"/>
          <w:sz w:val="27"/>
          <w:szCs w:val="27"/>
          <w:bdr w:val="none" w:sz="0" w:space="0" w:color="auto" w:frame="1"/>
        </w:rPr>
        <w:t>问题对人有帮助，内容完整，我也想知道答案</w:t>
      </w:r>
      <w:r w:rsidRPr="003243BA">
        <w:rPr>
          <w:rFonts w:ascii="宋体" w:eastAsia="宋体" w:hAnsi="宋体" w:cs="宋体"/>
          <w:color w:val="666666"/>
          <w:kern w:val="0"/>
          <w:sz w:val="27"/>
          <w:szCs w:val="27"/>
        </w:rPr>
        <w:t>5</w:t>
      </w:r>
      <w:r w:rsidRPr="003243BA">
        <w:rPr>
          <w:rFonts w:ascii="宋体" w:eastAsia="宋体" w:hAnsi="宋体" w:cs="宋体"/>
          <w:color w:val="666666"/>
          <w:kern w:val="0"/>
          <w:sz w:val="27"/>
          <w:szCs w:val="27"/>
          <w:bdr w:val="none" w:sz="0" w:space="0" w:color="auto" w:frame="1"/>
        </w:rPr>
        <w:t>问题没有实际价值，缺少关键内容，没有改进余地</w:t>
      </w:r>
    </w:p>
    <w:p w:rsidR="003243BA" w:rsidRPr="003243BA" w:rsidRDefault="003243BA" w:rsidP="003243BA">
      <w:pPr>
        <w:widowControl/>
        <w:spacing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kern w:val="0"/>
          <w:sz w:val="24"/>
          <w:szCs w:val="24"/>
        </w:rPr>
        <w:t>用了以后, 树可以非常清晰, 某种程度上便于追踪, 但是 </w:t>
      </w:r>
      <w:r w:rsidRPr="003243BA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push --force</w:t>
      </w:r>
      <w:r w:rsidRPr="003243BA">
        <w:rPr>
          <w:rFonts w:ascii="宋体" w:eastAsia="宋体" w:hAnsi="宋体" w:cs="宋体"/>
          <w:kern w:val="0"/>
          <w:sz w:val="24"/>
          <w:szCs w:val="24"/>
        </w:rPr>
        <w:t> 就多多了,</w:t>
      </w:r>
      <w:r w:rsidRPr="003243BA">
        <w:rPr>
          <w:rFonts w:ascii="宋体" w:eastAsia="宋体" w:hAnsi="宋体" w:cs="宋体"/>
          <w:kern w:val="0"/>
          <w:sz w:val="24"/>
          <w:szCs w:val="24"/>
        </w:rPr>
        <w:br/>
        <w:t>不用呢, 合并没有远程仓库被修改的麻烦, 可是追踪又不清晰...</w:t>
      </w:r>
    </w:p>
    <w:p w:rsidR="003243BA" w:rsidRPr="003243BA" w:rsidRDefault="003243BA" w:rsidP="003243BA">
      <w:pPr>
        <w:widowControl/>
        <w:spacing w:befor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kern w:val="0"/>
          <w:sz w:val="24"/>
          <w:szCs w:val="24"/>
        </w:rPr>
        <w:t>怎样取舍? 团队里一般怎么取舍?</w:t>
      </w:r>
    </w:p>
    <w:p w:rsidR="003243BA" w:rsidRPr="003243BA" w:rsidRDefault="003243BA" w:rsidP="003243BA">
      <w:pPr>
        <w:widowControl/>
        <w:numPr>
          <w:ilvl w:val="0"/>
          <w:numId w:val="6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Cs w:val="21"/>
        </w:rPr>
      </w:pPr>
      <w:hyperlink r:id="rId38" w:history="1">
        <w:r w:rsidRPr="003243BA">
          <w:rPr>
            <w:rFonts w:ascii="宋体" w:eastAsia="宋体" w:hAnsi="宋体" w:cs="宋体"/>
            <w:color w:val="999999"/>
            <w:kern w:val="0"/>
            <w:szCs w:val="21"/>
            <w:u w:val="single"/>
          </w:rPr>
          <w:t>2014年03月11日提问</w:t>
        </w:r>
      </w:hyperlink>
    </w:p>
    <w:p w:rsidR="003243BA" w:rsidRPr="003243BA" w:rsidRDefault="003243BA" w:rsidP="003243BA">
      <w:pPr>
        <w:widowControl/>
        <w:ind w:left="450"/>
        <w:jc w:val="left"/>
        <w:rPr>
          <w:rFonts w:ascii="宋体" w:eastAsia="宋体" w:hAnsi="宋体" w:cs="宋体"/>
          <w:kern w:val="0"/>
          <w:szCs w:val="21"/>
        </w:rPr>
      </w:pPr>
      <w:r w:rsidRPr="003243BA">
        <w:rPr>
          <w:rFonts w:ascii="宋体" w:eastAsia="宋体" w:hAnsi="宋体" w:cs="宋体"/>
          <w:kern w:val="0"/>
          <w:szCs w:val="21"/>
        </w:rPr>
        <w:t> </w:t>
      </w:r>
    </w:p>
    <w:p w:rsidR="003243BA" w:rsidRPr="003243BA" w:rsidRDefault="003243BA" w:rsidP="003243BA">
      <w:pPr>
        <w:widowControl/>
        <w:numPr>
          <w:ilvl w:val="0"/>
          <w:numId w:val="6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Cs w:val="21"/>
        </w:rPr>
      </w:pPr>
      <w:hyperlink r:id="rId39" w:history="1">
        <w:r w:rsidRPr="003243BA">
          <w:rPr>
            <w:rFonts w:ascii="宋体" w:eastAsia="宋体" w:hAnsi="宋体" w:cs="宋体"/>
            <w:color w:val="999999"/>
            <w:kern w:val="0"/>
            <w:szCs w:val="21"/>
            <w:u w:val="single"/>
          </w:rPr>
          <w:t>评论</w:t>
        </w:r>
      </w:hyperlink>
    </w:p>
    <w:p w:rsidR="003243BA" w:rsidRPr="003243BA" w:rsidRDefault="003243BA" w:rsidP="003243BA">
      <w:pPr>
        <w:widowControl/>
        <w:ind w:left="450"/>
        <w:jc w:val="left"/>
        <w:rPr>
          <w:rFonts w:ascii="宋体" w:eastAsia="宋体" w:hAnsi="宋体" w:cs="宋体"/>
          <w:kern w:val="0"/>
          <w:szCs w:val="21"/>
        </w:rPr>
      </w:pPr>
      <w:r w:rsidRPr="003243BA">
        <w:rPr>
          <w:rFonts w:ascii="宋体" w:eastAsia="宋体" w:hAnsi="宋体" w:cs="宋体"/>
          <w:kern w:val="0"/>
          <w:szCs w:val="21"/>
        </w:rPr>
        <w:t> </w:t>
      </w:r>
    </w:p>
    <w:p w:rsidR="003243BA" w:rsidRPr="003243BA" w:rsidRDefault="003243BA" w:rsidP="003243BA">
      <w:pPr>
        <w:widowControl/>
        <w:numPr>
          <w:ilvl w:val="0"/>
          <w:numId w:val="6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color w:val="999999"/>
          <w:kern w:val="0"/>
          <w:szCs w:val="21"/>
        </w:rPr>
      </w:pPr>
      <w:hyperlink r:id="rId40" w:history="1">
        <w:r w:rsidRPr="003243BA">
          <w:rPr>
            <w:rFonts w:ascii="宋体" w:eastAsia="宋体" w:hAnsi="宋体" w:cs="宋体"/>
            <w:color w:val="999999"/>
            <w:kern w:val="0"/>
            <w:szCs w:val="21"/>
            <w:u w:val="single"/>
          </w:rPr>
          <w:t>邀请回答</w:t>
        </w:r>
      </w:hyperlink>
    </w:p>
    <w:p w:rsidR="003243BA" w:rsidRPr="003243BA" w:rsidRDefault="003243BA" w:rsidP="003243BA">
      <w:pPr>
        <w:widowControl/>
        <w:ind w:left="450"/>
        <w:jc w:val="left"/>
        <w:rPr>
          <w:rFonts w:ascii="宋体" w:eastAsia="宋体" w:hAnsi="宋体" w:cs="宋体"/>
          <w:kern w:val="0"/>
          <w:szCs w:val="21"/>
        </w:rPr>
      </w:pPr>
      <w:r w:rsidRPr="003243BA">
        <w:rPr>
          <w:rFonts w:ascii="宋体" w:eastAsia="宋体" w:hAnsi="宋体" w:cs="宋体"/>
          <w:kern w:val="0"/>
          <w:szCs w:val="21"/>
        </w:rPr>
        <w:t> </w:t>
      </w:r>
    </w:p>
    <w:p w:rsidR="003243BA" w:rsidRPr="003243BA" w:rsidRDefault="003243BA" w:rsidP="003243BA">
      <w:pPr>
        <w:widowControl/>
        <w:numPr>
          <w:ilvl w:val="0"/>
          <w:numId w:val="6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color w:val="999999"/>
          <w:kern w:val="0"/>
          <w:szCs w:val="21"/>
        </w:rPr>
      </w:pPr>
      <w:hyperlink r:id="rId41" w:history="1">
        <w:r w:rsidRPr="003243BA">
          <w:rPr>
            <w:rFonts w:ascii="宋体" w:eastAsia="宋体" w:hAnsi="宋体" w:cs="宋体"/>
            <w:color w:val="999999"/>
            <w:kern w:val="0"/>
            <w:szCs w:val="21"/>
            <w:u w:val="single"/>
          </w:rPr>
          <w:t>编辑</w:t>
        </w:r>
      </w:hyperlink>
    </w:p>
    <w:p w:rsidR="003243BA" w:rsidRPr="003243BA" w:rsidRDefault="003243BA" w:rsidP="003243BA">
      <w:pPr>
        <w:widowControl/>
        <w:ind w:left="450"/>
        <w:jc w:val="left"/>
        <w:rPr>
          <w:rFonts w:ascii="宋体" w:eastAsia="宋体" w:hAnsi="宋体" w:cs="宋体"/>
          <w:kern w:val="0"/>
          <w:szCs w:val="21"/>
        </w:rPr>
      </w:pPr>
      <w:r w:rsidRPr="003243BA">
        <w:rPr>
          <w:rFonts w:ascii="宋体" w:eastAsia="宋体" w:hAnsi="宋体" w:cs="宋体"/>
          <w:kern w:val="0"/>
          <w:szCs w:val="21"/>
        </w:rPr>
        <w:t> </w:t>
      </w:r>
    </w:p>
    <w:p w:rsidR="003243BA" w:rsidRPr="003243BA" w:rsidRDefault="003243BA" w:rsidP="003243BA">
      <w:pPr>
        <w:widowControl/>
        <w:numPr>
          <w:ilvl w:val="0"/>
          <w:numId w:val="6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Cs w:val="21"/>
        </w:rPr>
      </w:pPr>
      <w:hyperlink r:id="rId42" w:history="1">
        <w:r w:rsidRPr="003243BA">
          <w:rPr>
            <w:rFonts w:ascii="宋体" w:eastAsia="宋体" w:hAnsi="宋体" w:cs="宋体"/>
            <w:color w:val="999999"/>
            <w:kern w:val="0"/>
            <w:szCs w:val="21"/>
            <w:u w:val="single"/>
          </w:rPr>
          <w:t>更多</w:t>
        </w:r>
      </w:hyperlink>
    </w:p>
    <w:p w:rsidR="003243BA" w:rsidRPr="003243BA" w:rsidRDefault="003243BA" w:rsidP="003243BA">
      <w:pPr>
        <w:widowControl/>
        <w:jc w:val="left"/>
        <w:rPr>
          <w:ins w:id="0" w:author="Unknown"/>
          <w:rFonts w:ascii="宋体" w:eastAsia="宋体" w:hAnsi="宋体" w:cs="宋体"/>
          <w:kern w:val="0"/>
          <w:sz w:val="24"/>
          <w:szCs w:val="24"/>
        </w:rPr>
      </w:pPr>
    </w:p>
    <w:p w:rsidR="003243BA" w:rsidRPr="003243BA" w:rsidRDefault="003243BA" w:rsidP="003243BA">
      <w:pPr>
        <w:widowControl/>
        <w:jc w:val="left"/>
        <w:rPr>
          <w:ins w:id="1" w:author="Unknown"/>
          <w:rFonts w:ascii="宋体" w:eastAsia="宋体" w:hAnsi="宋体" w:cs="宋体"/>
          <w:kern w:val="0"/>
          <w:sz w:val="24"/>
          <w:szCs w:val="24"/>
        </w:rPr>
      </w:pPr>
    </w:p>
    <w:p w:rsidR="003243BA" w:rsidRPr="003243BA" w:rsidRDefault="003243BA" w:rsidP="003243BA">
      <w:pPr>
        <w:widowControl/>
        <w:jc w:val="left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hyperlink r:id="rId43" w:anchor="answers-title" w:history="1">
        <w:r w:rsidRPr="003243BA">
          <w:rPr>
            <w:rFonts w:ascii="宋体" w:eastAsia="宋体" w:hAnsi="宋体" w:cs="宋体"/>
            <w:color w:val="333333"/>
            <w:kern w:val="0"/>
            <w:sz w:val="18"/>
            <w:szCs w:val="18"/>
            <w:u w:val="single"/>
            <w:bdr w:val="single" w:sz="6" w:space="1" w:color="ADADAD" w:frame="1"/>
            <w:shd w:val="clear" w:color="auto" w:fill="E6E6E6"/>
          </w:rPr>
          <w:t>默认排序</w:t>
        </w:r>
      </w:hyperlink>
      <w:hyperlink r:id="rId44" w:anchor="answers-title" w:history="1">
        <w:r w:rsidRPr="003243BA">
          <w:rPr>
            <w:rFonts w:ascii="宋体" w:eastAsia="宋体" w:hAnsi="宋体" w:cs="宋体"/>
            <w:color w:val="333333"/>
            <w:kern w:val="0"/>
            <w:sz w:val="18"/>
            <w:szCs w:val="18"/>
            <w:u w:val="single"/>
            <w:bdr w:val="single" w:sz="6" w:space="1" w:color="CCCCCC" w:frame="1"/>
            <w:shd w:val="clear" w:color="auto" w:fill="FFFFFF"/>
          </w:rPr>
          <w:t>时间排序</w:t>
        </w:r>
      </w:hyperlink>
    </w:p>
    <w:p w:rsidR="003243BA" w:rsidRPr="003243BA" w:rsidRDefault="003243BA" w:rsidP="003243BA">
      <w:pPr>
        <w:widowControl/>
        <w:pBdr>
          <w:bottom w:val="single" w:sz="12" w:space="11" w:color="CCCCCC"/>
        </w:pBdr>
        <w:spacing w:before="100" w:beforeAutospacing="1" w:after="100" w:afterAutospacing="1"/>
        <w:jc w:val="left"/>
        <w:outlineLvl w:val="1"/>
        <w:rPr>
          <w:rFonts w:ascii="inherit" w:eastAsia="宋体" w:hAnsi="inherit" w:cs="宋体"/>
          <w:kern w:val="0"/>
          <w:sz w:val="27"/>
          <w:szCs w:val="27"/>
        </w:rPr>
      </w:pPr>
      <w:r w:rsidRPr="003243BA">
        <w:rPr>
          <w:rFonts w:ascii="inherit" w:eastAsia="宋体" w:hAnsi="inherit" w:cs="宋体"/>
          <w:kern w:val="0"/>
          <w:sz w:val="27"/>
          <w:szCs w:val="27"/>
        </w:rPr>
        <w:t>11</w:t>
      </w:r>
      <w:r w:rsidRPr="003243BA">
        <w:rPr>
          <w:rFonts w:ascii="inherit" w:eastAsia="宋体" w:hAnsi="inherit" w:cs="宋体"/>
          <w:kern w:val="0"/>
          <w:sz w:val="27"/>
          <w:szCs w:val="27"/>
        </w:rPr>
        <w:t>个回答</w:t>
      </w:r>
    </w:p>
    <w:p w:rsidR="003243BA" w:rsidRPr="003243BA" w:rsidRDefault="003243BA" w:rsidP="003243BA">
      <w:pPr>
        <w:widowControl/>
        <w:shd w:val="clear" w:color="auto" w:fill="F3F3F3"/>
        <w:spacing w:line="810" w:lineRule="atLeast"/>
        <w:jc w:val="center"/>
        <w:rPr>
          <w:rFonts w:ascii="宋体" w:eastAsia="宋体" w:hAnsi="宋体" w:cs="宋体"/>
          <w:color w:val="666666"/>
          <w:kern w:val="0"/>
          <w:sz w:val="27"/>
          <w:szCs w:val="27"/>
        </w:rPr>
      </w:pPr>
      <w:r w:rsidRPr="003243BA">
        <w:rPr>
          <w:rFonts w:ascii="宋体" w:eastAsia="宋体" w:hAnsi="宋体" w:cs="宋体"/>
          <w:color w:val="666666"/>
          <w:kern w:val="0"/>
          <w:sz w:val="27"/>
          <w:szCs w:val="27"/>
          <w:bdr w:val="none" w:sz="0" w:space="0" w:color="auto" w:frame="1"/>
        </w:rPr>
        <w:t>答案对人有帮助，有参考价值</w:t>
      </w:r>
      <w:r w:rsidRPr="003243BA">
        <w:rPr>
          <w:rFonts w:ascii="宋体" w:eastAsia="宋体" w:hAnsi="宋体" w:cs="宋体"/>
          <w:color w:val="666666"/>
          <w:kern w:val="0"/>
          <w:sz w:val="27"/>
          <w:szCs w:val="27"/>
        </w:rPr>
        <w:t>18</w:t>
      </w:r>
      <w:r w:rsidRPr="003243BA">
        <w:rPr>
          <w:rFonts w:ascii="宋体" w:eastAsia="宋体" w:hAnsi="宋体" w:cs="宋体"/>
          <w:color w:val="666666"/>
          <w:kern w:val="0"/>
          <w:sz w:val="27"/>
          <w:szCs w:val="27"/>
          <w:bdr w:val="none" w:sz="0" w:space="0" w:color="auto" w:frame="1"/>
        </w:rPr>
        <w:t>答案没帮助，是错误的答案，答非所问</w:t>
      </w:r>
    </w:p>
    <w:p w:rsidR="003243BA" w:rsidRPr="003243BA" w:rsidRDefault="003243BA" w:rsidP="003243BA">
      <w:pPr>
        <w:widowControl/>
        <w:spacing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243BA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git</w:t>
      </w:r>
      <w:proofErr w:type="spellEnd"/>
      <w:r w:rsidRPr="003243BA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 xml:space="preserve"> rebase</w:t>
      </w:r>
      <w:r w:rsidRPr="003243BA">
        <w:rPr>
          <w:rFonts w:ascii="宋体" w:eastAsia="宋体" w:hAnsi="宋体" w:cs="宋体"/>
          <w:kern w:val="0"/>
          <w:sz w:val="24"/>
          <w:szCs w:val="24"/>
        </w:rPr>
        <w:t>是对commit history的改写。当你要改写的commit history还没有被提交到远程repo的时候，也就是说，</w:t>
      </w:r>
      <w:r w:rsidRPr="003243BA">
        <w:rPr>
          <w:rFonts w:ascii="宋体" w:eastAsia="宋体" w:hAnsi="宋体" w:cs="宋体"/>
          <w:b/>
          <w:bCs/>
          <w:kern w:val="0"/>
          <w:sz w:val="24"/>
          <w:szCs w:val="24"/>
        </w:rPr>
        <w:t>还没有与他人共享之前</w:t>
      </w:r>
      <w:r w:rsidRPr="003243BA">
        <w:rPr>
          <w:rFonts w:ascii="宋体" w:eastAsia="宋体" w:hAnsi="宋体" w:cs="宋体"/>
          <w:kern w:val="0"/>
          <w:sz w:val="24"/>
          <w:szCs w:val="24"/>
        </w:rPr>
        <w:t>，commit history是你私人所有的，那么想怎么改写都可以。</w:t>
      </w:r>
    </w:p>
    <w:p w:rsidR="003243BA" w:rsidRPr="003243BA" w:rsidRDefault="003243BA" w:rsidP="003243BA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kern w:val="0"/>
          <w:sz w:val="24"/>
          <w:szCs w:val="24"/>
        </w:rPr>
        <w:t>而一旦被提交到远程后，这时如果再改写history，那么势必和他人的history长的就不一样了。</w:t>
      </w:r>
      <w:proofErr w:type="spellStart"/>
      <w:r w:rsidRPr="003243BA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git</w:t>
      </w:r>
      <w:proofErr w:type="spellEnd"/>
      <w:r w:rsidRPr="003243BA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 xml:space="preserve"> push</w:t>
      </w:r>
      <w:r w:rsidRPr="003243BA">
        <w:rPr>
          <w:rFonts w:ascii="宋体" w:eastAsia="宋体" w:hAnsi="宋体" w:cs="宋体"/>
          <w:kern w:val="0"/>
          <w:sz w:val="24"/>
          <w:szCs w:val="24"/>
        </w:rPr>
        <w:t>的时候，</w:t>
      </w:r>
      <w:proofErr w:type="spellStart"/>
      <w:r w:rsidRPr="003243B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243BA">
        <w:rPr>
          <w:rFonts w:ascii="宋体" w:eastAsia="宋体" w:hAnsi="宋体" w:cs="宋体"/>
          <w:kern w:val="0"/>
          <w:sz w:val="24"/>
          <w:szCs w:val="24"/>
        </w:rPr>
        <w:t>会比较commit history，如果不一致，commit动作会被拒绝，唯一的办法就是带上</w:t>
      </w:r>
      <w:r w:rsidRPr="003243BA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-f</w:t>
      </w:r>
      <w:r w:rsidRPr="003243BA">
        <w:rPr>
          <w:rFonts w:ascii="宋体" w:eastAsia="宋体" w:hAnsi="宋体" w:cs="宋体"/>
          <w:kern w:val="0"/>
          <w:sz w:val="24"/>
          <w:szCs w:val="24"/>
        </w:rPr>
        <w:t>参数，强制要求commit，这时</w:t>
      </w:r>
      <w:proofErr w:type="spellStart"/>
      <w:r w:rsidRPr="003243B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243BA">
        <w:rPr>
          <w:rFonts w:ascii="宋体" w:eastAsia="宋体" w:hAnsi="宋体" w:cs="宋体"/>
          <w:kern w:val="0"/>
          <w:sz w:val="24"/>
          <w:szCs w:val="24"/>
        </w:rPr>
        <w:t>会以committer的history</w:t>
      </w:r>
      <w:proofErr w:type="gramStart"/>
      <w:r w:rsidRPr="003243BA">
        <w:rPr>
          <w:rFonts w:ascii="宋体" w:eastAsia="宋体" w:hAnsi="宋体" w:cs="宋体"/>
          <w:kern w:val="0"/>
          <w:sz w:val="24"/>
          <w:szCs w:val="24"/>
        </w:rPr>
        <w:t>覆写远程</w:t>
      </w:r>
      <w:proofErr w:type="gramEnd"/>
      <w:r w:rsidRPr="003243BA">
        <w:rPr>
          <w:rFonts w:ascii="宋体" w:eastAsia="宋体" w:hAnsi="宋体" w:cs="宋体"/>
          <w:kern w:val="0"/>
          <w:sz w:val="24"/>
          <w:szCs w:val="24"/>
        </w:rPr>
        <w:t>repo，从而完成代码的提交。虽然代码提交上去了，但是这样可能会造成别人工作成果的丢失，所以使用</w:t>
      </w:r>
      <w:r w:rsidRPr="003243BA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-f</w:t>
      </w:r>
      <w:r w:rsidRPr="003243BA">
        <w:rPr>
          <w:rFonts w:ascii="宋体" w:eastAsia="宋体" w:hAnsi="宋体" w:cs="宋体"/>
          <w:kern w:val="0"/>
          <w:sz w:val="24"/>
          <w:szCs w:val="24"/>
        </w:rPr>
        <w:t>参数要慎重。</w:t>
      </w:r>
    </w:p>
    <w:p w:rsidR="003243BA" w:rsidRPr="003243BA" w:rsidRDefault="003243BA" w:rsidP="003243BA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b/>
          <w:bCs/>
          <w:kern w:val="0"/>
          <w:sz w:val="24"/>
          <w:szCs w:val="24"/>
        </w:rPr>
        <w:t>楼主遇到的问题，就是改写了公有的commit history造成的。</w:t>
      </w:r>
      <w:r w:rsidRPr="003243BA">
        <w:rPr>
          <w:rFonts w:ascii="宋体" w:eastAsia="宋体" w:hAnsi="宋体" w:cs="宋体"/>
          <w:kern w:val="0"/>
          <w:sz w:val="24"/>
          <w:szCs w:val="24"/>
        </w:rPr>
        <w:t>要解决这个问题，就要从提交流程上做规范。</w:t>
      </w:r>
    </w:p>
    <w:p w:rsidR="003243BA" w:rsidRPr="003243BA" w:rsidRDefault="003243BA" w:rsidP="003243BA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kern w:val="0"/>
          <w:sz w:val="24"/>
          <w:szCs w:val="24"/>
        </w:rPr>
        <w:t>举个正确流程的栗子：</w:t>
      </w:r>
    </w:p>
    <w:p w:rsidR="003243BA" w:rsidRPr="003243BA" w:rsidRDefault="003243BA" w:rsidP="003243BA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kern w:val="0"/>
          <w:sz w:val="24"/>
          <w:szCs w:val="24"/>
        </w:rPr>
        <w:t>假设楼主的team中有两个developer：tom和jerry，他们共同使用一个远程repo，并各自clone到自己的机器上，为了简化描述，这里假设只有一个branch：</w:t>
      </w:r>
      <w:r w:rsidRPr="003243BA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master</w:t>
      </w:r>
      <w:r w:rsidRPr="003243BA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243BA" w:rsidRPr="003243BA" w:rsidRDefault="003243BA" w:rsidP="003243BA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kern w:val="0"/>
          <w:sz w:val="24"/>
          <w:szCs w:val="24"/>
        </w:rPr>
        <w:t>这时tom机器的repo有两个branch</w:t>
      </w:r>
      <w:r w:rsidRPr="003243BA">
        <w:rPr>
          <w:rFonts w:ascii="宋体" w:eastAsia="宋体" w:hAnsi="宋体" w:cs="宋体"/>
          <w:kern w:val="0"/>
          <w:sz w:val="24"/>
          <w:szCs w:val="24"/>
        </w:rPr>
        <w:br/>
      </w:r>
      <w:r w:rsidRPr="003243BA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master</w:t>
      </w:r>
      <w:r w:rsidRPr="003243BA">
        <w:rPr>
          <w:rFonts w:ascii="宋体" w:eastAsia="宋体" w:hAnsi="宋体" w:cs="宋体"/>
          <w:kern w:val="0"/>
          <w:sz w:val="24"/>
          <w:szCs w:val="24"/>
        </w:rPr>
        <w:t>, </w:t>
      </w:r>
      <w:r w:rsidRPr="003243BA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origin/master</w:t>
      </w:r>
      <w:r w:rsidRPr="003243BA">
        <w:rPr>
          <w:rFonts w:ascii="宋体" w:eastAsia="宋体" w:hAnsi="宋体" w:cs="宋体"/>
          <w:kern w:val="0"/>
          <w:sz w:val="24"/>
          <w:szCs w:val="24"/>
        </w:rPr>
        <w:br/>
        <w:t>而jerry的机器上也是有两个branch</w:t>
      </w:r>
      <w:r w:rsidRPr="003243BA">
        <w:rPr>
          <w:rFonts w:ascii="宋体" w:eastAsia="宋体" w:hAnsi="宋体" w:cs="宋体"/>
          <w:kern w:val="0"/>
          <w:sz w:val="24"/>
          <w:szCs w:val="24"/>
        </w:rPr>
        <w:br/>
      </w:r>
      <w:r w:rsidRPr="003243BA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master</w:t>
      </w:r>
      <w:r w:rsidRPr="003243BA">
        <w:rPr>
          <w:rFonts w:ascii="宋体" w:eastAsia="宋体" w:hAnsi="宋体" w:cs="宋体"/>
          <w:kern w:val="0"/>
          <w:sz w:val="24"/>
          <w:szCs w:val="24"/>
        </w:rPr>
        <w:t>, </w:t>
      </w:r>
      <w:r w:rsidRPr="003243BA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origin/master</w:t>
      </w:r>
    </w:p>
    <w:p w:rsidR="003243BA" w:rsidRPr="003243BA" w:rsidRDefault="003243BA" w:rsidP="003243BA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243BA">
        <w:rPr>
          <w:rFonts w:ascii="宋体" w:eastAsia="宋体" w:hAnsi="宋体" w:cs="宋体"/>
          <w:kern w:val="0"/>
          <w:sz w:val="24"/>
          <w:szCs w:val="24"/>
        </w:rPr>
        <w:t>均如下</w:t>
      </w:r>
      <w:proofErr w:type="gramEnd"/>
      <w:r w:rsidRPr="003243BA">
        <w:rPr>
          <w:rFonts w:ascii="宋体" w:eastAsia="宋体" w:hAnsi="宋体" w:cs="宋体"/>
          <w:kern w:val="0"/>
          <w:sz w:val="24"/>
          <w:szCs w:val="24"/>
        </w:rPr>
        <w:t>图所示</w:t>
      </w:r>
    </w:p>
    <w:p w:rsidR="003243BA" w:rsidRPr="003243BA" w:rsidRDefault="003243BA" w:rsidP="003243BA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562100" cy="1996440"/>
            <wp:effectExtent l="0" t="0" r="0" b="3810"/>
            <wp:docPr id="24" name="图片 24" descr="http://segmentfault.com/img/bVb0w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egmentfault.com/img/bVb0wO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3BA" w:rsidRPr="003243BA" w:rsidRDefault="003243BA" w:rsidP="003243BA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kern w:val="0"/>
          <w:sz w:val="24"/>
          <w:szCs w:val="24"/>
        </w:rPr>
        <w:t>tom和jerry分别各自开发自己的新feature，不断有新的commit提交到他们各自私有的commit history中，所以他们的master指针不断的向前推移，分别指向不同的commit。而又由于他们都没有</w:t>
      </w:r>
      <w:proofErr w:type="spellStart"/>
      <w:r w:rsidRPr="003243BA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git</w:t>
      </w:r>
      <w:proofErr w:type="spellEnd"/>
      <w:r w:rsidRPr="003243BA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 xml:space="preserve"> fetch</w:t>
      </w:r>
      <w:r w:rsidRPr="003243BA">
        <w:rPr>
          <w:rFonts w:ascii="宋体" w:eastAsia="宋体" w:hAnsi="宋体" w:cs="宋体"/>
          <w:kern w:val="0"/>
          <w:sz w:val="24"/>
          <w:szCs w:val="24"/>
        </w:rPr>
        <w:t>和</w:t>
      </w:r>
      <w:proofErr w:type="spellStart"/>
      <w:r w:rsidRPr="003243BA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git</w:t>
      </w:r>
      <w:proofErr w:type="spellEnd"/>
      <w:r w:rsidRPr="003243BA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 xml:space="preserve"> push</w:t>
      </w:r>
      <w:r w:rsidRPr="003243BA">
        <w:rPr>
          <w:rFonts w:ascii="宋体" w:eastAsia="宋体" w:hAnsi="宋体" w:cs="宋体"/>
          <w:kern w:val="0"/>
          <w:sz w:val="24"/>
          <w:szCs w:val="24"/>
        </w:rPr>
        <w:t>，所以他们的</w:t>
      </w:r>
      <w:r w:rsidRPr="003243BA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origin/master</w:t>
      </w:r>
      <w:r w:rsidRPr="003243BA">
        <w:rPr>
          <w:rFonts w:ascii="宋体" w:eastAsia="宋体" w:hAnsi="宋体" w:cs="宋体"/>
          <w:kern w:val="0"/>
          <w:sz w:val="24"/>
          <w:szCs w:val="24"/>
        </w:rPr>
        <w:t>都维持不变。</w:t>
      </w:r>
    </w:p>
    <w:p w:rsidR="003243BA" w:rsidRPr="003243BA" w:rsidRDefault="003243BA" w:rsidP="003243BA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kern w:val="0"/>
          <w:sz w:val="24"/>
          <w:szCs w:val="24"/>
        </w:rPr>
        <w:t>jerry的repo如下</w:t>
      </w:r>
    </w:p>
    <w:p w:rsidR="003243BA" w:rsidRPr="003243BA" w:rsidRDefault="003243BA" w:rsidP="003243BA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79320" cy="2095500"/>
            <wp:effectExtent l="0" t="0" r="0" b="0"/>
            <wp:docPr id="23" name="图片 23" descr="http://segmentfault.com/img/bVb0w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gmentfault.com/img/bVb0wQ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3BA" w:rsidRPr="003243BA" w:rsidRDefault="003243BA" w:rsidP="003243BA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kern w:val="0"/>
          <w:sz w:val="24"/>
          <w:szCs w:val="24"/>
        </w:rPr>
        <w:t>tom的repo如下，注意</w:t>
      </w:r>
      <w:r w:rsidRPr="003243BA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T1</w:t>
      </w:r>
      <w:r w:rsidRPr="003243BA">
        <w:rPr>
          <w:rFonts w:ascii="宋体" w:eastAsia="宋体" w:hAnsi="宋体" w:cs="宋体"/>
          <w:kern w:val="0"/>
          <w:sz w:val="24"/>
          <w:szCs w:val="24"/>
        </w:rPr>
        <w:t>和上图的</w:t>
      </w:r>
      <w:r w:rsidRPr="003243BA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J1</w:t>
      </w:r>
      <w:r w:rsidRPr="003243BA">
        <w:rPr>
          <w:rFonts w:ascii="宋体" w:eastAsia="宋体" w:hAnsi="宋体" w:cs="宋体"/>
          <w:kern w:val="0"/>
          <w:sz w:val="24"/>
          <w:szCs w:val="24"/>
        </w:rPr>
        <w:t>，分别是两个不同的commit</w:t>
      </w:r>
    </w:p>
    <w:p w:rsidR="003243BA" w:rsidRPr="003243BA" w:rsidRDefault="003243BA" w:rsidP="003243BA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79320" cy="2095500"/>
            <wp:effectExtent l="0" t="0" r="0" b="0"/>
            <wp:docPr id="22" name="图片 22" descr="http://segmentfault.com/img/bVb0w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egmentfault.com/img/bVb0wR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3BA" w:rsidRPr="003243BA" w:rsidRDefault="003243BA" w:rsidP="003243BA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kern w:val="0"/>
          <w:sz w:val="24"/>
          <w:szCs w:val="24"/>
        </w:rPr>
        <w:lastRenderedPageBreak/>
        <w:t>这时Tom首先把他的commit提交的远程repo中，那么他本机</w:t>
      </w:r>
      <w:r w:rsidRPr="003243BA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origin/master</w:t>
      </w:r>
      <w:r w:rsidRPr="003243BA">
        <w:rPr>
          <w:rFonts w:ascii="宋体" w:eastAsia="宋体" w:hAnsi="宋体" w:cs="宋体"/>
          <w:kern w:val="0"/>
          <w:sz w:val="24"/>
          <w:szCs w:val="24"/>
        </w:rPr>
        <w:t>指针则会前进，和</w:t>
      </w:r>
      <w:r w:rsidRPr="003243BA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master</w:t>
      </w:r>
      <w:r w:rsidRPr="003243BA">
        <w:rPr>
          <w:rFonts w:ascii="宋体" w:eastAsia="宋体" w:hAnsi="宋体" w:cs="宋体"/>
          <w:kern w:val="0"/>
          <w:sz w:val="24"/>
          <w:szCs w:val="24"/>
        </w:rPr>
        <w:t>指针保持一致，如下</w:t>
      </w:r>
    </w:p>
    <w:p w:rsidR="003243BA" w:rsidRPr="003243BA" w:rsidRDefault="003243BA" w:rsidP="003243BA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79320" cy="2095500"/>
            <wp:effectExtent l="0" t="0" r="0" b="0"/>
            <wp:docPr id="21" name="图片 21" descr="http://segmentfault.com/img/bVb0w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egmentfault.com/img/bVb0wT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3BA" w:rsidRPr="003243BA" w:rsidRDefault="003243BA" w:rsidP="003243BA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kern w:val="0"/>
          <w:sz w:val="24"/>
          <w:szCs w:val="24"/>
        </w:rPr>
        <w:t>远程repo如下</w:t>
      </w:r>
    </w:p>
    <w:p w:rsidR="003243BA" w:rsidRPr="003243BA" w:rsidRDefault="003243BA" w:rsidP="003243BA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79320" cy="1432560"/>
            <wp:effectExtent l="0" t="0" r="0" b="0"/>
            <wp:docPr id="20" name="图片 20" descr="http://segmentfault.com/img/bVb0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egmentfault.com/img/bVb0wS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3BA" w:rsidRPr="003243BA" w:rsidRDefault="003243BA" w:rsidP="003243BA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kern w:val="0"/>
          <w:sz w:val="24"/>
          <w:szCs w:val="24"/>
        </w:rPr>
        <w:t>现在jerry也想把他的commit提交到远程repo上去，运行</w:t>
      </w:r>
      <w:proofErr w:type="spellStart"/>
      <w:r w:rsidRPr="003243BA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git</w:t>
      </w:r>
      <w:proofErr w:type="spellEnd"/>
      <w:r w:rsidRPr="003243BA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 xml:space="preserve"> push</w:t>
      </w:r>
      <w:r w:rsidRPr="003243BA">
        <w:rPr>
          <w:rFonts w:ascii="宋体" w:eastAsia="宋体" w:hAnsi="宋体" w:cs="宋体"/>
          <w:kern w:val="0"/>
          <w:sz w:val="24"/>
          <w:szCs w:val="24"/>
        </w:rPr>
        <w:t>，毫无意外的失败了，所以他</w:t>
      </w:r>
      <w:proofErr w:type="spellStart"/>
      <w:r w:rsidRPr="003243BA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git</w:t>
      </w:r>
      <w:proofErr w:type="spellEnd"/>
      <w:r w:rsidRPr="003243BA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 xml:space="preserve"> fetch</w:t>
      </w:r>
      <w:r w:rsidRPr="003243BA">
        <w:rPr>
          <w:rFonts w:ascii="宋体" w:eastAsia="宋体" w:hAnsi="宋体" w:cs="宋体"/>
          <w:kern w:val="0"/>
          <w:sz w:val="24"/>
          <w:szCs w:val="24"/>
        </w:rPr>
        <w:t>了一下，把远程repo，也就是之前tom提交的</w:t>
      </w:r>
      <w:r w:rsidRPr="003243BA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T1</w:t>
      </w:r>
      <w:r w:rsidRPr="003243BA">
        <w:rPr>
          <w:rFonts w:ascii="宋体" w:eastAsia="宋体" w:hAnsi="宋体" w:cs="宋体"/>
          <w:kern w:val="0"/>
          <w:sz w:val="24"/>
          <w:szCs w:val="24"/>
        </w:rPr>
        <w:t>给拉到了他本机repo中，如下</w:t>
      </w:r>
    </w:p>
    <w:p w:rsidR="003243BA" w:rsidRPr="003243BA" w:rsidRDefault="003243BA" w:rsidP="003243BA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156460" cy="2476500"/>
            <wp:effectExtent l="0" t="0" r="0" b="0"/>
            <wp:docPr id="19" name="图片 19" descr="http://segmentfault.com/img/bVb0w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egmentfault.com/img/bVb0wU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3BA" w:rsidRPr="003243BA" w:rsidRDefault="003243BA" w:rsidP="003243BA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kern w:val="0"/>
          <w:sz w:val="24"/>
          <w:szCs w:val="24"/>
        </w:rPr>
        <w:lastRenderedPageBreak/>
        <w:t>commit history出现了分叉，要想把tom之前提交的内容包含到自己的工作中来，有一个方法就是</w:t>
      </w:r>
      <w:proofErr w:type="spellStart"/>
      <w:r w:rsidRPr="003243BA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git</w:t>
      </w:r>
      <w:proofErr w:type="spellEnd"/>
      <w:r w:rsidRPr="003243BA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 xml:space="preserve"> merge</w:t>
      </w:r>
      <w:r w:rsidRPr="003243BA">
        <w:rPr>
          <w:rFonts w:ascii="宋体" w:eastAsia="宋体" w:hAnsi="宋体" w:cs="宋体"/>
          <w:kern w:val="0"/>
          <w:sz w:val="24"/>
          <w:szCs w:val="24"/>
        </w:rPr>
        <w:t>，它会自动生成一个commit，既包含tom的提交，也包含jerry的提交，这样就把两个分叉的commit重新又合并在一起。但是这个自动生成的commit会有两个parent，review代码的时候必须要比较两次，很不方便。</w:t>
      </w:r>
    </w:p>
    <w:p w:rsidR="003243BA" w:rsidRPr="003243BA" w:rsidRDefault="003243BA" w:rsidP="003243BA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kern w:val="0"/>
          <w:sz w:val="24"/>
          <w:szCs w:val="24"/>
        </w:rPr>
        <w:t>jerry为了保证commit history的线性，决定采用另外一种方法，就是</w:t>
      </w:r>
      <w:proofErr w:type="spellStart"/>
      <w:r w:rsidRPr="003243BA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git</w:t>
      </w:r>
      <w:proofErr w:type="spellEnd"/>
      <w:r w:rsidRPr="003243BA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 xml:space="preserve"> rebase</w:t>
      </w:r>
      <w:r w:rsidRPr="003243BA">
        <w:rPr>
          <w:rFonts w:ascii="宋体" w:eastAsia="宋体" w:hAnsi="宋体" w:cs="宋体"/>
          <w:kern w:val="0"/>
          <w:sz w:val="24"/>
          <w:szCs w:val="24"/>
        </w:rPr>
        <w:t>。jerry的提交</w:t>
      </w:r>
      <w:r w:rsidRPr="003243BA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J1</w:t>
      </w:r>
      <w:r w:rsidRPr="003243BA">
        <w:rPr>
          <w:rFonts w:ascii="宋体" w:eastAsia="宋体" w:hAnsi="宋体" w:cs="宋体"/>
          <w:kern w:val="0"/>
          <w:sz w:val="24"/>
          <w:szCs w:val="24"/>
        </w:rPr>
        <w:t>这时还没有被提交到远程repo上去，也就是他完全私有的一个commit，所以使用</w:t>
      </w:r>
      <w:proofErr w:type="spellStart"/>
      <w:r w:rsidRPr="003243BA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git</w:t>
      </w:r>
      <w:proofErr w:type="spellEnd"/>
      <w:r w:rsidRPr="003243BA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 xml:space="preserve"> rebase</w:t>
      </w:r>
      <w:r w:rsidRPr="003243BA">
        <w:rPr>
          <w:rFonts w:ascii="宋体" w:eastAsia="宋体" w:hAnsi="宋体" w:cs="宋体"/>
          <w:kern w:val="0"/>
          <w:sz w:val="24"/>
          <w:szCs w:val="24"/>
        </w:rPr>
        <w:t>改写</w:t>
      </w:r>
      <w:r w:rsidRPr="003243BA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J1</w:t>
      </w:r>
      <w:r w:rsidRPr="003243BA">
        <w:rPr>
          <w:rFonts w:ascii="宋体" w:eastAsia="宋体" w:hAnsi="宋体" w:cs="宋体"/>
          <w:kern w:val="0"/>
          <w:sz w:val="24"/>
          <w:szCs w:val="24"/>
        </w:rPr>
        <w:t>的history完全没有问题，改写之后，如下</w:t>
      </w:r>
    </w:p>
    <w:p w:rsidR="003243BA" w:rsidRPr="003243BA" w:rsidRDefault="003243BA" w:rsidP="003243BA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12720" cy="1996440"/>
            <wp:effectExtent l="0" t="0" r="0" b="3810"/>
            <wp:docPr id="18" name="图片 18" descr="http://segmentfault.com/img/bVb0w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egmentfault.com/img/bVb0wV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3BA" w:rsidRPr="003243BA" w:rsidRDefault="003243BA" w:rsidP="003243BA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kern w:val="0"/>
          <w:sz w:val="24"/>
          <w:szCs w:val="24"/>
        </w:rPr>
        <w:t>注意</w:t>
      </w:r>
      <w:r w:rsidRPr="003243BA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J1</w:t>
      </w:r>
      <w:r w:rsidRPr="003243BA">
        <w:rPr>
          <w:rFonts w:ascii="宋体" w:eastAsia="宋体" w:hAnsi="宋体" w:cs="宋体"/>
          <w:kern w:val="0"/>
          <w:sz w:val="24"/>
          <w:szCs w:val="24"/>
        </w:rPr>
        <w:t>被改写到</w:t>
      </w:r>
      <w:r w:rsidRPr="003243BA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T1</w:t>
      </w:r>
      <w:r w:rsidRPr="003243BA">
        <w:rPr>
          <w:rFonts w:ascii="宋体" w:eastAsia="宋体" w:hAnsi="宋体" w:cs="宋体"/>
          <w:kern w:val="0"/>
          <w:sz w:val="24"/>
          <w:szCs w:val="24"/>
        </w:rPr>
        <w:t>后面了，变成了</w:t>
      </w:r>
      <w:r w:rsidRPr="003243BA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J1`</w:t>
      </w:r>
    </w:p>
    <w:p w:rsidR="003243BA" w:rsidRPr="003243BA" w:rsidRDefault="003243BA" w:rsidP="003243BA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243BA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git</w:t>
      </w:r>
      <w:proofErr w:type="spellEnd"/>
      <w:r w:rsidRPr="003243BA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 xml:space="preserve"> push</w:t>
      </w:r>
      <w:r w:rsidRPr="003243BA">
        <w:rPr>
          <w:rFonts w:ascii="宋体" w:eastAsia="宋体" w:hAnsi="宋体" w:cs="宋体"/>
          <w:kern w:val="0"/>
          <w:sz w:val="24"/>
          <w:szCs w:val="24"/>
        </w:rPr>
        <w:t>后，本机repo</w:t>
      </w:r>
    </w:p>
    <w:p w:rsidR="003243BA" w:rsidRPr="003243BA" w:rsidRDefault="003243BA" w:rsidP="003243BA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12720" cy="1996440"/>
            <wp:effectExtent l="0" t="0" r="0" b="3810"/>
            <wp:docPr id="17" name="图片 17" descr="http://segmentfault.com/img/bVb0w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egmentfault.com/img/bVb0wW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3BA" w:rsidRPr="003243BA" w:rsidRDefault="003243BA" w:rsidP="003243BA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kern w:val="0"/>
          <w:sz w:val="24"/>
          <w:szCs w:val="24"/>
        </w:rPr>
        <w:t>而远程repo</w:t>
      </w:r>
    </w:p>
    <w:p w:rsidR="003243BA" w:rsidRPr="003243BA" w:rsidRDefault="003243BA" w:rsidP="003243BA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712720" cy="1333500"/>
            <wp:effectExtent l="0" t="0" r="0" b="0"/>
            <wp:docPr id="16" name="图片 16" descr="http://segmentfault.com/img/bVb0w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segmentfault.com/img/bVb0wX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3BA" w:rsidRPr="003243BA" w:rsidRDefault="003243BA" w:rsidP="003243BA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kern w:val="0"/>
          <w:sz w:val="24"/>
          <w:szCs w:val="24"/>
        </w:rPr>
        <w:t>异常的轻松，一条直线，没有</w:t>
      </w:r>
      <w:r w:rsidRPr="003243BA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-f</w:t>
      </w:r>
    </w:p>
    <w:p w:rsidR="003243BA" w:rsidRPr="003243BA" w:rsidRDefault="003243BA" w:rsidP="003243BA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kern w:val="0"/>
          <w:sz w:val="24"/>
          <w:szCs w:val="24"/>
        </w:rPr>
        <w:t>所以，在不用</w:t>
      </w:r>
      <w:r w:rsidRPr="003243BA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-f</w:t>
      </w:r>
      <w:r w:rsidRPr="003243BA">
        <w:rPr>
          <w:rFonts w:ascii="宋体" w:eastAsia="宋体" w:hAnsi="宋体" w:cs="宋体"/>
          <w:kern w:val="0"/>
          <w:sz w:val="24"/>
          <w:szCs w:val="24"/>
        </w:rPr>
        <w:t>的前提下，想维持树的整洁，方法就是：在</w:t>
      </w:r>
      <w:proofErr w:type="spellStart"/>
      <w:r w:rsidRPr="003243BA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git</w:t>
      </w:r>
      <w:proofErr w:type="spellEnd"/>
      <w:r w:rsidRPr="003243BA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 xml:space="preserve"> push</w:t>
      </w:r>
      <w:r w:rsidRPr="003243BA">
        <w:rPr>
          <w:rFonts w:ascii="宋体" w:eastAsia="宋体" w:hAnsi="宋体" w:cs="宋体"/>
          <w:kern w:val="0"/>
          <w:sz w:val="24"/>
          <w:szCs w:val="24"/>
        </w:rPr>
        <w:t>之前，先</w:t>
      </w:r>
      <w:proofErr w:type="spellStart"/>
      <w:r w:rsidRPr="003243BA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git</w:t>
      </w:r>
      <w:proofErr w:type="spellEnd"/>
      <w:r w:rsidRPr="003243BA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 xml:space="preserve"> fetch</w:t>
      </w:r>
      <w:r w:rsidRPr="003243BA">
        <w:rPr>
          <w:rFonts w:ascii="宋体" w:eastAsia="宋体" w:hAnsi="宋体" w:cs="宋体"/>
          <w:kern w:val="0"/>
          <w:sz w:val="24"/>
          <w:szCs w:val="24"/>
        </w:rPr>
        <w:t>，再</w:t>
      </w:r>
      <w:proofErr w:type="spellStart"/>
      <w:r w:rsidRPr="003243BA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git</w:t>
      </w:r>
      <w:proofErr w:type="spellEnd"/>
      <w:r w:rsidRPr="003243BA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 xml:space="preserve"> rebase</w:t>
      </w:r>
      <w:r w:rsidRPr="003243BA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3243BA" w:rsidRPr="003243BA" w:rsidRDefault="003243BA" w:rsidP="003243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spellStart"/>
      <w:r w:rsidRPr="003243BA">
        <w:rPr>
          <w:rFonts w:ascii="Consolas" w:eastAsia="宋体" w:hAnsi="Consolas" w:cs="Consolas"/>
          <w:b/>
          <w:bCs/>
          <w:color w:val="333333"/>
          <w:kern w:val="0"/>
          <w:sz w:val="22"/>
        </w:rPr>
        <w:t>git</w:t>
      </w:r>
      <w:proofErr w:type="spellEnd"/>
      <w:r w:rsidRPr="003243BA">
        <w:rPr>
          <w:rFonts w:ascii="Consolas" w:eastAsia="宋体" w:hAnsi="Consolas" w:cs="Consolas"/>
          <w:color w:val="333333"/>
          <w:kern w:val="0"/>
          <w:sz w:val="22"/>
        </w:rPr>
        <w:t xml:space="preserve"> fetch origin master</w:t>
      </w:r>
    </w:p>
    <w:p w:rsidR="003243BA" w:rsidRPr="003243BA" w:rsidRDefault="003243BA" w:rsidP="003243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spellStart"/>
      <w:r w:rsidRPr="003243BA">
        <w:rPr>
          <w:rFonts w:ascii="Consolas" w:eastAsia="宋体" w:hAnsi="Consolas" w:cs="Consolas"/>
          <w:color w:val="333333"/>
          <w:kern w:val="0"/>
          <w:sz w:val="22"/>
        </w:rPr>
        <w:t>git</w:t>
      </w:r>
      <w:proofErr w:type="spellEnd"/>
      <w:r w:rsidRPr="003243BA">
        <w:rPr>
          <w:rFonts w:ascii="Consolas" w:eastAsia="宋体" w:hAnsi="Consolas" w:cs="Consolas"/>
          <w:color w:val="333333"/>
          <w:kern w:val="0"/>
          <w:sz w:val="22"/>
        </w:rPr>
        <w:t xml:space="preserve"> rebase origin/master</w:t>
      </w:r>
    </w:p>
    <w:p w:rsidR="003243BA" w:rsidRPr="003243BA" w:rsidRDefault="003243BA" w:rsidP="003243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proofErr w:type="spellStart"/>
      <w:r w:rsidRPr="003243BA">
        <w:rPr>
          <w:rFonts w:ascii="Consolas" w:eastAsia="宋体" w:hAnsi="Consolas" w:cs="Consolas"/>
          <w:color w:val="333333"/>
          <w:kern w:val="0"/>
          <w:sz w:val="22"/>
        </w:rPr>
        <w:t>git</w:t>
      </w:r>
      <w:proofErr w:type="spellEnd"/>
      <w:r w:rsidRPr="003243BA">
        <w:rPr>
          <w:rFonts w:ascii="Consolas" w:eastAsia="宋体" w:hAnsi="Consolas" w:cs="Consolas"/>
          <w:color w:val="333333"/>
          <w:kern w:val="0"/>
          <w:sz w:val="22"/>
        </w:rPr>
        <w:t xml:space="preserve"> push</w:t>
      </w:r>
    </w:p>
    <w:p w:rsidR="003243BA" w:rsidRPr="003243BA" w:rsidRDefault="003243BA" w:rsidP="003243BA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kern w:val="0"/>
          <w:sz w:val="24"/>
          <w:szCs w:val="24"/>
        </w:rPr>
        <w:t>强烈推荐阅读</w:t>
      </w:r>
    </w:p>
    <w:p w:rsidR="003243BA" w:rsidRPr="003243BA" w:rsidRDefault="003243BA" w:rsidP="003243BA">
      <w:pPr>
        <w:widowControl/>
        <w:numPr>
          <w:ilvl w:val="0"/>
          <w:numId w:val="7"/>
        </w:numPr>
        <w:spacing w:before="72" w:after="72"/>
        <w:ind w:left="147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4" w:tgtFrame="_blank" w:history="1">
        <w:r w:rsidRPr="003243BA">
          <w:rPr>
            <w:rFonts w:ascii="宋体" w:eastAsia="宋体" w:hAnsi="宋体" w:cs="宋体"/>
            <w:color w:val="009A61"/>
            <w:kern w:val="0"/>
            <w:sz w:val="24"/>
            <w:szCs w:val="24"/>
            <w:u w:val="single"/>
          </w:rPr>
          <w:t>a successful git branching model</w:t>
        </w:r>
      </w:hyperlink>
    </w:p>
    <w:p w:rsidR="003243BA" w:rsidRPr="003243BA" w:rsidRDefault="003243BA" w:rsidP="003243BA">
      <w:pPr>
        <w:widowControl/>
        <w:numPr>
          <w:ilvl w:val="0"/>
          <w:numId w:val="7"/>
        </w:numPr>
        <w:spacing w:before="72"/>
        <w:ind w:left="147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5" w:tgtFrame="_blank" w:history="1">
        <w:r w:rsidRPr="003243BA">
          <w:rPr>
            <w:rFonts w:ascii="宋体" w:eastAsia="宋体" w:hAnsi="宋体" w:cs="宋体"/>
            <w:color w:val="009A61"/>
            <w:kern w:val="0"/>
            <w:sz w:val="24"/>
            <w:szCs w:val="24"/>
            <w:u w:val="single"/>
          </w:rPr>
          <w:t>Git-分支-分支</w:t>
        </w:r>
        <w:proofErr w:type="gramStart"/>
        <w:r w:rsidRPr="003243BA">
          <w:rPr>
            <w:rFonts w:ascii="宋体" w:eastAsia="宋体" w:hAnsi="宋体" w:cs="宋体"/>
            <w:color w:val="009A61"/>
            <w:kern w:val="0"/>
            <w:sz w:val="24"/>
            <w:szCs w:val="24"/>
            <w:u w:val="single"/>
          </w:rPr>
          <w:t>的衍合</w:t>
        </w:r>
        <w:proofErr w:type="gramEnd"/>
      </w:hyperlink>
    </w:p>
    <w:p w:rsidR="003243BA" w:rsidRPr="003243BA" w:rsidRDefault="003243BA" w:rsidP="003243BA">
      <w:pPr>
        <w:widowControl/>
        <w:numPr>
          <w:ilvl w:val="0"/>
          <w:numId w:val="8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Cs w:val="21"/>
        </w:rPr>
      </w:pPr>
      <w:hyperlink r:id="rId56" w:history="1">
        <w:r w:rsidRPr="003243BA">
          <w:rPr>
            <w:rFonts w:ascii="宋体" w:eastAsia="宋体" w:hAnsi="宋体" w:cs="宋体"/>
            <w:color w:val="999999"/>
            <w:kern w:val="0"/>
            <w:szCs w:val="21"/>
            <w:u w:val="single"/>
          </w:rPr>
          <w:t>2014年03月19日回答</w:t>
        </w:r>
      </w:hyperlink>
    </w:p>
    <w:p w:rsidR="003243BA" w:rsidRPr="003243BA" w:rsidRDefault="003243BA" w:rsidP="003243BA">
      <w:pPr>
        <w:widowControl/>
        <w:ind w:left="450"/>
        <w:jc w:val="left"/>
        <w:rPr>
          <w:rFonts w:ascii="宋体" w:eastAsia="宋体" w:hAnsi="宋体" w:cs="宋体"/>
          <w:kern w:val="0"/>
          <w:szCs w:val="21"/>
        </w:rPr>
      </w:pPr>
      <w:r w:rsidRPr="003243BA">
        <w:rPr>
          <w:rFonts w:ascii="宋体" w:eastAsia="宋体" w:hAnsi="宋体" w:cs="宋体"/>
          <w:kern w:val="0"/>
          <w:szCs w:val="21"/>
        </w:rPr>
        <w:t> </w:t>
      </w:r>
    </w:p>
    <w:p w:rsidR="003243BA" w:rsidRPr="003243BA" w:rsidRDefault="003243BA" w:rsidP="003243BA">
      <w:pPr>
        <w:widowControl/>
        <w:numPr>
          <w:ilvl w:val="0"/>
          <w:numId w:val="8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Cs w:val="21"/>
        </w:rPr>
      </w:pPr>
      <w:hyperlink r:id="rId57" w:history="1">
        <w:r w:rsidRPr="003243BA">
          <w:rPr>
            <w:rFonts w:ascii="宋体" w:eastAsia="宋体" w:hAnsi="宋体" w:cs="宋体"/>
            <w:color w:val="999999"/>
            <w:kern w:val="0"/>
            <w:szCs w:val="21"/>
            <w:u w:val="single"/>
          </w:rPr>
          <w:t>6 评论</w:t>
        </w:r>
      </w:hyperlink>
    </w:p>
    <w:p w:rsidR="003243BA" w:rsidRPr="003243BA" w:rsidRDefault="003243BA" w:rsidP="003243BA">
      <w:pPr>
        <w:widowControl/>
        <w:ind w:left="450"/>
        <w:jc w:val="left"/>
        <w:rPr>
          <w:rFonts w:ascii="宋体" w:eastAsia="宋体" w:hAnsi="宋体" w:cs="宋体"/>
          <w:kern w:val="0"/>
          <w:szCs w:val="21"/>
        </w:rPr>
      </w:pPr>
      <w:r w:rsidRPr="003243BA">
        <w:rPr>
          <w:rFonts w:ascii="宋体" w:eastAsia="宋体" w:hAnsi="宋体" w:cs="宋体"/>
          <w:kern w:val="0"/>
          <w:szCs w:val="21"/>
        </w:rPr>
        <w:t> </w:t>
      </w:r>
    </w:p>
    <w:p w:rsidR="003243BA" w:rsidRPr="003243BA" w:rsidRDefault="003243BA" w:rsidP="003243BA">
      <w:pPr>
        <w:widowControl/>
        <w:numPr>
          <w:ilvl w:val="0"/>
          <w:numId w:val="8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color w:val="999999"/>
          <w:kern w:val="0"/>
          <w:szCs w:val="21"/>
        </w:rPr>
      </w:pPr>
      <w:hyperlink r:id="rId58" w:history="1">
        <w:r w:rsidRPr="003243BA">
          <w:rPr>
            <w:rFonts w:ascii="宋体" w:eastAsia="宋体" w:hAnsi="宋体" w:cs="宋体"/>
            <w:color w:val="999999"/>
            <w:kern w:val="0"/>
            <w:szCs w:val="21"/>
            <w:u w:val="single"/>
          </w:rPr>
          <w:t>编辑</w:t>
        </w:r>
      </w:hyperlink>
    </w:p>
    <w:p w:rsidR="003243BA" w:rsidRPr="003243BA" w:rsidRDefault="003243BA" w:rsidP="003243BA">
      <w:pPr>
        <w:widowControl/>
        <w:spacing w:line="480" w:lineRule="atLeast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noProof/>
          <w:color w:val="009A61"/>
          <w:kern w:val="0"/>
          <w:szCs w:val="21"/>
        </w:rPr>
        <w:drawing>
          <wp:inline distT="0" distB="0" distL="0" distR="0">
            <wp:extent cx="609600" cy="609600"/>
            <wp:effectExtent l="0" t="0" r="0" b="0"/>
            <wp:docPr id="15" name="图片 15" descr="https://sfault-avatar.b0.upaiyun.com/135/859/1358593422-1030000000370884_big64">
              <a:hlinkClick xmlns:a="http://schemas.openxmlformats.org/drawingml/2006/main" r:id="rId5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fault-avatar.b0.upaiyun.com/135/859/1358593422-1030000000370884_big64">
                      <a:hlinkClick r:id="rId5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3BA" w:rsidRPr="003243BA" w:rsidRDefault="003243BA" w:rsidP="003243BA">
      <w:pPr>
        <w:widowControl/>
        <w:jc w:val="left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hyperlink r:id="rId61" w:tooltip="Roy_370884" w:history="1">
        <w:r w:rsidRPr="003243BA">
          <w:rPr>
            <w:rFonts w:ascii="宋体" w:eastAsia="宋体" w:hAnsi="宋体" w:cs="宋体"/>
            <w:color w:val="009A61"/>
            <w:kern w:val="0"/>
            <w:szCs w:val="21"/>
            <w:u w:val="single"/>
          </w:rPr>
          <w:t>Roy_370884</w:t>
        </w:r>
      </w:hyperlink>
      <w:r w:rsidRPr="003243BA">
        <w:rPr>
          <w:rFonts w:ascii="宋体" w:eastAsia="宋体" w:hAnsi="宋体" w:cs="宋体"/>
          <w:color w:val="999999"/>
          <w:kern w:val="0"/>
          <w:sz w:val="20"/>
          <w:szCs w:val="20"/>
        </w:rPr>
        <w:t>269 声望</w:t>
      </w:r>
    </w:p>
    <w:p w:rsidR="003243BA" w:rsidRPr="003243BA" w:rsidRDefault="003243BA" w:rsidP="003243BA">
      <w:pPr>
        <w:widowControl/>
        <w:shd w:val="clear" w:color="auto" w:fill="F3F3F3"/>
        <w:spacing w:line="810" w:lineRule="atLeast"/>
        <w:jc w:val="center"/>
        <w:rPr>
          <w:rFonts w:ascii="宋体" w:eastAsia="宋体" w:hAnsi="宋体" w:cs="宋体"/>
          <w:color w:val="666666"/>
          <w:kern w:val="0"/>
          <w:sz w:val="27"/>
          <w:szCs w:val="27"/>
        </w:rPr>
      </w:pPr>
      <w:r w:rsidRPr="003243BA">
        <w:rPr>
          <w:rFonts w:ascii="宋体" w:eastAsia="宋体" w:hAnsi="宋体" w:cs="宋体"/>
          <w:color w:val="666666"/>
          <w:kern w:val="0"/>
          <w:sz w:val="27"/>
          <w:szCs w:val="27"/>
          <w:bdr w:val="none" w:sz="0" w:space="0" w:color="auto" w:frame="1"/>
        </w:rPr>
        <w:lastRenderedPageBreak/>
        <w:t>答案对人有帮助，有参考价值</w:t>
      </w:r>
      <w:r w:rsidRPr="003243BA">
        <w:rPr>
          <w:rFonts w:ascii="宋体" w:eastAsia="宋体" w:hAnsi="宋体" w:cs="宋体"/>
          <w:color w:val="666666"/>
          <w:kern w:val="0"/>
          <w:sz w:val="27"/>
          <w:szCs w:val="27"/>
        </w:rPr>
        <w:t>10</w:t>
      </w:r>
      <w:r w:rsidRPr="003243BA">
        <w:rPr>
          <w:rFonts w:ascii="宋体" w:eastAsia="宋体" w:hAnsi="宋体" w:cs="宋体"/>
          <w:color w:val="666666"/>
          <w:kern w:val="0"/>
          <w:sz w:val="27"/>
          <w:szCs w:val="27"/>
          <w:bdr w:val="none" w:sz="0" w:space="0" w:color="auto" w:frame="1"/>
        </w:rPr>
        <w:t>答案没帮助，是错误的答案，答非所问</w:t>
      </w:r>
    </w:p>
    <w:p w:rsidR="003243BA" w:rsidRPr="003243BA" w:rsidRDefault="003243BA" w:rsidP="003243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kern w:val="0"/>
          <w:sz w:val="24"/>
          <w:szCs w:val="24"/>
        </w:rPr>
        <w:t>除非只有自己一个人用，不然用 </w:t>
      </w:r>
      <w:r w:rsidRPr="003243BA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push --force</w:t>
      </w:r>
      <w:r w:rsidRPr="003243BA">
        <w:rPr>
          <w:rFonts w:ascii="宋体" w:eastAsia="宋体" w:hAnsi="宋体" w:cs="宋体"/>
          <w:kern w:val="0"/>
          <w:sz w:val="24"/>
          <w:szCs w:val="24"/>
        </w:rPr>
        <w:t> 的都该去死。</w:t>
      </w:r>
    </w:p>
    <w:p w:rsidR="003243BA" w:rsidRPr="003243BA" w:rsidRDefault="003243BA" w:rsidP="003243BA">
      <w:pPr>
        <w:widowControl/>
        <w:numPr>
          <w:ilvl w:val="0"/>
          <w:numId w:val="9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Cs w:val="21"/>
        </w:rPr>
      </w:pPr>
      <w:hyperlink r:id="rId62" w:history="1">
        <w:r w:rsidRPr="003243BA">
          <w:rPr>
            <w:rFonts w:ascii="宋体" w:eastAsia="宋体" w:hAnsi="宋体" w:cs="宋体"/>
            <w:color w:val="999999"/>
            <w:kern w:val="0"/>
            <w:szCs w:val="21"/>
            <w:u w:val="single"/>
          </w:rPr>
          <w:t>2014年03月11日回答</w:t>
        </w:r>
      </w:hyperlink>
    </w:p>
    <w:p w:rsidR="003243BA" w:rsidRPr="003243BA" w:rsidRDefault="003243BA" w:rsidP="003243BA">
      <w:pPr>
        <w:widowControl/>
        <w:ind w:left="450"/>
        <w:jc w:val="left"/>
        <w:rPr>
          <w:rFonts w:ascii="宋体" w:eastAsia="宋体" w:hAnsi="宋体" w:cs="宋体"/>
          <w:kern w:val="0"/>
          <w:szCs w:val="21"/>
        </w:rPr>
      </w:pPr>
      <w:r w:rsidRPr="003243BA">
        <w:rPr>
          <w:rFonts w:ascii="宋体" w:eastAsia="宋体" w:hAnsi="宋体" w:cs="宋体"/>
          <w:kern w:val="0"/>
          <w:szCs w:val="21"/>
        </w:rPr>
        <w:t> </w:t>
      </w:r>
    </w:p>
    <w:p w:rsidR="003243BA" w:rsidRPr="003243BA" w:rsidRDefault="003243BA" w:rsidP="003243BA">
      <w:pPr>
        <w:widowControl/>
        <w:numPr>
          <w:ilvl w:val="0"/>
          <w:numId w:val="9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Cs w:val="21"/>
        </w:rPr>
      </w:pPr>
      <w:hyperlink r:id="rId63" w:history="1">
        <w:r w:rsidRPr="003243BA">
          <w:rPr>
            <w:rFonts w:ascii="宋体" w:eastAsia="宋体" w:hAnsi="宋体" w:cs="宋体"/>
            <w:color w:val="999999"/>
            <w:kern w:val="0"/>
            <w:szCs w:val="21"/>
            <w:u w:val="single"/>
          </w:rPr>
          <w:t>6 评论</w:t>
        </w:r>
      </w:hyperlink>
    </w:p>
    <w:p w:rsidR="003243BA" w:rsidRPr="003243BA" w:rsidRDefault="003243BA" w:rsidP="003243BA">
      <w:pPr>
        <w:widowControl/>
        <w:ind w:left="450"/>
        <w:jc w:val="left"/>
        <w:rPr>
          <w:rFonts w:ascii="宋体" w:eastAsia="宋体" w:hAnsi="宋体" w:cs="宋体"/>
          <w:kern w:val="0"/>
          <w:szCs w:val="21"/>
        </w:rPr>
      </w:pPr>
      <w:r w:rsidRPr="003243BA">
        <w:rPr>
          <w:rFonts w:ascii="宋体" w:eastAsia="宋体" w:hAnsi="宋体" w:cs="宋体"/>
          <w:kern w:val="0"/>
          <w:szCs w:val="21"/>
        </w:rPr>
        <w:t> </w:t>
      </w:r>
    </w:p>
    <w:p w:rsidR="003243BA" w:rsidRPr="003243BA" w:rsidRDefault="003243BA" w:rsidP="003243BA">
      <w:pPr>
        <w:widowControl/>
        <w:numPr>
          <w:ilvl w:val="0"/>
          <w:numId w:val="9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color w:val="999999"/>
          <w:kern w:val="0"/>
          <w:szCs w:val="21"/>
        </w:rPr>
      </w:pPr>
      <w:hyperlink r:id="rId64" w:history="1">
        <w:r w:rsidRPr="003243BA">
          <w:rPr>
            <w:rFonts w:ascii="宋体" w:eastAsia="宋体" w:hAnsi="宋体" w:cs="宋体"/>
            <w:color w:val="999999"/>
            <w:kern w:val="0"/>
            <w:szCs w:val="21"/>
            <w:u w:val="single"/>
          </w:rPr>
          <w:t>编辑</w:t>
        </w:r>
      </w:hyperlink>
    </w:p>
    <w:p w:rsidR="003243BA" w:rsidRPr="003243BA" w:rsidRDefault="003243BA" w:rsidP="003243BA">
      <w:pPr>
        <w:widowControl/>
        <w:spacing w:line="480" w:lineRule="atLeast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noProof/>
          <w:color w:val="009A61"/>
          <w:kern w:val="0"/>
          <w:szCs w:val="21"/>
        </w:rPr>
        <w:drawing>
          <wp:inline distT="0" distB="0" distL="0" distR="0">
            <wp:extent cx="609600" cy="609600"/>
            <wp:effectExtent l="0" t="0" r="0" b="0"/>
            <wp:docPr id="14" name="图片 14" descr="https://sfault-avatar.b0.upaiyun.com/369/214/3692146787_big64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fault-avatar.b0.upaiyun.com/369/214/3692146787_big64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3BA" w:rsidRPr="003243BA" w:rsidRDefault="003243BA" w:rsidP="003243BA">
      <w:pPr>
        <w:widowControl/>
        <w:jc w:val="left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hyperlink r:id="rId67" w:tooltip="依云" w:history="1">
        <w:r w:rsidRPr="003243BA">
          <w:rPr>
            <w:rFonts w:ascii="宋体" w:eastAsia="宋体" w:hAnsi="宋体" w:cs="宋体"/>
            <w:color w:val="009A61"/>
            <w:kern w:val="0"/>
            <w:szCs w:val="21"/>
            <w:u w:val="single"/>
          </w:rPr>
          <w:t>依云</w:t>
        </w:r>
      </w:hyperlink>
      <w:r w:rsidRPr="003243BA">
        <w:rPr>
          <w:rFonts w:ascii="宋体" w:eastAsia="宋体" w:hAnsi="宋体" w:cs="宋体"/>
          <w:color w:val="999999"/>
          <w:kern w:val="0"/>
          <w:sz w:val="20"/>
          <w:szCs w:val="20"/>
        </w:rPr>
        <w:t>21.5k 声望</w:t>
      </w:r>
    </w:p>
    <w:p w:rsidR="003243BA" w:rsidRPr="003243BA" w:rsidRDefault="003243BA" w:rsidP="003243BA">
      <w:pPr>
        <w:widowControl/>
        <w:spacing w:line="600" w:lineRule="atLeast"/>
        <w:jc w:val="center"/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3243BA">
        <w:rPr>
          <w:rFonts w:ascii="宋体" w:eastAsia="宋体" w:hAnsi="宋体" w:cs="宋体"/>
          <w:color w:val="666666"/>
          <w:kern w:val="0"/>
          <w:sz w:val="18"/>
          <w:szCs w:val="18"/>
        </w:rPr>
        <w:t>+1</w:t>
      </w:r>
    </w:p>
    <w:p w:rsidR="003243BA" w:rsidRPr="003243BA" w:rsidRDefault="003243BA" w:rsidP="003243BA">
      <w:pPr>
        <w:widowControl/>
        <w:shd w:val="clear" w:color="auto" w:fill="F6F6F6"/>
        <w:spacing w:after="150"/>
        <w:jc w:val="left"/>
        <w:rPr>
          <w:rFonts w:ascii="宋体" w:eastAsia="宋体" w:hAnsi="宋体" w:cs="宋体"/>
          <w:color w:val="666666"/>
          <w:kern w:val="0"/>
          <w:sz w:val="20"/>
          <w:szCs w:val="20"/>
        </w:rPr>
      </w:pPr>
      <w:r w:rsidRPr="003243BA">
        <w:rPr>
          <w:rFonts w:ascii="宋体" w:eastAsia="宋体" w:hAnsi="宋体" w:cs="宋体"/>
          <w:color w:val="666666"/>
          <w:kern w:val="0"/>
          <w:sz w:val="20"/>
          <w:szCs w:val="20"/>
        </w:rPr>
        <w:t>我现在觉得不是他们用 </w:t>
      </w:r>
      <w:r w:rsidRPr="003243BA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rebase</w:t>
      </w:r>
      <w:r w:rsidRPr="003243BA">
        <w:rPr>
          <w:rFonts w:ascii="宋体" w:eastAsia="宋体" w:hAnsi="宋体" w:cs="宋体"/>
          <w:color w:val="666666"/>
          <w:kern w:val="0"/>
          <w:sz w:val="20"/>
          <w:szCs w:val="20"/>
        </w:rPr>
        <w:t> 的问题, 而是他们用了 </w:t>
      </w:r>
      <w:r w:rsidRPr="003243BA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rebase</w:t>
      </w:r>
      <w:r w:rsidRPr="003243BA">
        <w:rPr>
          <w:rFonts w:ascii="宋体" w:eastAsia="宋体" w:hAnsi="宋体" w:cs="宋体"/>
          <w:color w:val="666666"/>
          <w:kern w:val="0"/>
          <w:sz w:val="20"/>
          <w:szCs w:val="20"/>
        </w:rPr>
        <w:t> 那么容易导致 </w:t>
      </w:r>
      <w:r w:rsidRPr="003243BA">
        <w:rPr>
          <w:rFonts w:ascii="Consolas" w:eastAsia="宋体" w:hAnsi="Consolas" w:cs="Consolas"/>
          <w:color w:val="C7254E"/>
          <w:kern w:val="0"/>
          <w:sz w:val="19"/>
          <w:szCs w:val="19"/>
          <w:shd w:val="clear" w:color="auto" w:fill="F9F2F4"/>
        </w:rPr>
        <w:t>push -f</w:t>
      </w:r>
      <w:r w:rsidRPr="003243BA">
        <w:rPr>
          <w:rFonts w:ascii="宋体" w:eastAsia="宋体" w:hAnsi="宋体" w:cs="宋体"/>
          <w:color w:val="666666"/>
          <w:kern w:val="0"/>
          <w:sz w:val="20"/>
          <w:szCs w:val="20"/>
        </w:rPr>
        <w:t>是有问题</w:t>
      </w:r>
    </w:p>
    <w:p w:rsidR="003243BA" w:rsidRPr="003243BA" w:rsidRDefault="003243BA" w:rsidP="003243BA">
      <w:pPr>
        <w:widowControl/>
        <w:shd w:val="clear" w:color="auto" w:fill="F6F6F6"/>
        <w:spacing w:after="158"/>
        <w:jc w:val="left"/>
        <w:rPr>
          <w:rFonts w:ascii="宋体" w:eastAsia="宋体" w:hAnsi="宋体" w:cs="宋体"/>
          <w:color w:val="999999"/>
          <w:kern w:val="0"/>
          <w:sz w:val="20"/>
          <w:szCs w:val="20"/>
        </w:rPr>
      </w:pPr>
      <w:hyperlink r:id="rId68" w:history="1">
        <w:r w:rsidRPr="003243BA">
          <w:rPr>
            <w:rFonts w:ascii="宋体" w:eastAsia="宋体" w:hAnsi="宋体" w:cs="宋体"/>
            <w:b/>
            <w:bCs/>
            <w:color w:val="009A61"/>
            <w:kern w:val="0"/>
            <w:sz w:val="20"/>
            <w:szCs w:val="20"/>
          </w:rPr>
          <w:t>题叶</w:t>
        </w:r>
        <w:r w:rsidRPr="003243BA">
          <w:rPr>
            <w:rFonts w:ascii="宋体" w:eastAsia="宋体" w:hAnsi="宋体" w:cs="宋体"/>
            <w:color w:val="009A61"/>
            <w:kern w:val="0"/>
            <w:sz w:val="20"/>
            <w:szCs w:val="20"/>
          </w:rPr>
          <w:t> </w:t>
        </w:r>
      </w:hyperlink>
      <w:r w:rsidRPr="003243BA">
        <w:rPr>
          <w:rFonts w:ascii="宋体" w:eastAsia="宋体" w:hAnsi="宋体" w:cs="宋体"/>
          <w:color w:val="999999"/>
          <w:kern w:val="0"/>
          <w:sz w:val="20"/>
          <w:szCs w:val="20"/>
        </w:rPr>
        <w:t>· 2014年03月12日</w:t>
      </w:r>
    </w:p>
    <w:p w:rsidR="003243BA" w:rsidRPr="003243BA" w:rsidRDefault="003243BA" w:rsidP="003243BA">
      <w:pPr>
        <w:widowControl/>
        <w:spacing w:line="600" w:lineRule="atLeast"/>
        <w:jc w:val="center"/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3243BA">
        <w:rPr>
          <w:rFonts w:ascii="宋体" w:eastAsia="宋体" w:hAnsi="宋体" w:cs="宋体"/>
          <w:color w:val="666666"/>
          <w:kern w:val="0"/>
          <w:sz w:val="18"/>
          <w:szCs w:val="18"/>
        </w:rPr>
        <w:t>+2</w:t>
      </w:r>
    </w:p>
    <w:p w:rsidR="003243BA" w:rsidRPr="003243BA" w:rsidRDefault="003243BA" w:rsidP="003243BA">
      <w:pPr>
        <w:widowControl/>
        <w:shd w:val="clear" w:color="auto" w:fill="F6F6F6"/>
        <w:jc w:val="left"/>
        <w:rPr>
          <w:rFonts w:ascii="宋体" w:eastAsia="宋体" w:hAnsi="宋体" w:cs="宋体"/>
          <w:color w:val="666666"/>
          <w:kern w:val="0"/>
          <w:sz w:val="20"/>
          <w:szCs w:val="20"/>
        </w:rPr>
      </w:pPr>
      <w:r w:rsidRPr="003243BA">
        <w:rPr>
          <w:rFonts w:ascii="宋体" w:eastAsia="宋体" w:hAnsi="宋体" w:cs="宋体"/>
          <w:color w:val="666666"/>
          <w:kern w:val="0"/>
          <w:sz w:val="20"/>
          <w:szCs w:val="20"/>
        </w:rPr>
        <w:t>回复 </w:t>
      </w:r>
      <w:hyperlink r:id="rId69" w:tgtFrame="_blank" w:history="1">
        <w:proofErr w:type="gramStart"/>
        <w:r w:rsidRPr="003243BA">
          <w:rPr>
            <w:rFonts w:ascii="宋体" w:eastAsia="宋体" w:hAnsi="宋体" w:cs="宋体"/>
            <w:color w:val="009A61"/>
            <w:kern w:val="0"/>
            <w:sz w:val="20"/>
            <w:szCs w:val="20"/>
            <w:u w:val="single"/>
          </w:rPr>
          <w:t>题叶</w:t>
        </w:r>
        <w:proofErr w:type="gramEnd"/>
      </w:hyperlink>
      <w:r w:rsidRPr="003243BA">
        <w:rPr>
          <w:rFonts w:ascii="宋体" w:eastAsia="宋体" w:hAnsi="宋体" w:cs="宋体"/>
          <w:color w:val="666666"/>
          <w:kern w:val="0"/>
          <w:sz w:val="20"/>
          <w:szCs w:val="20"/>
        </w:rPr>
        <w:t>：</w:t>
      </w:r>
    </w:p>
    <w:p w:rsidR="003243BA" w:rsidRPr="003243BA" w:rsidRDefault="003243BA" w:rsidP="003243BA">
      <w:pPr>
        <w:widowControl/>
        <w:shd w:val="clear" w:color="auto" w:fill="F6F6F6"/>
        <w:spacing w:after="150"/>
        <w:jc w:val="left"/>
        <w:rPr>
          <w:rFonts w:ascii="宋体" w:eastAsia="宋体" w:hAnsi="宋体" w:cs="宋体"/>
          <w:color w:val="666666"/>
          <w:kern w:val="0"/>
          <w:sz w:val="20"/>
          <w:szCs w:val="20"/>
        </w:rPr>
      </w:pPr>
      <w:r w:rsidRPr="003243BA">
        <w:rPr>
          <w:rFonts w:ascii="宋体" w:eastAsia="宋体" w:hAnsi="宋体" w:cs="宋体"/>
          <w:color w:val="666666"/>
          <w:kern w:val="0"/>
          <w:sz w:val="20"/>
          <w:szCs w:val="20"/>
        </w:rPr>
        <w:t>只 rebase 未 push 的部分</w:t>
      </w:r>
    </w:p>
    <w:p w:rsidR="003243BA" w:rsidRPr="003243BA" w:rsidRDefault="003243BA" w:rsidP="003243BA">
      <w:pPr>
        <w:widowControl/>
        <w:shd w:val="clear" w:color="auto" w:fill="F6F6F6"/>
        <w:spacing w:after="158"/>
        <w:jc w:val="left"/>
        <w:rPr>
          <w:rFonts w:ascii="宋体" w:eastAsia="宋体" w:hAnsi="宋体" w:cs="宋体"/>
          <w:color w:val="999999"/>
          <w:kern w:val="0"/>
          <w:sz w:val="20"/>
          <w:szCs w:val="20"/>
        </w:rPr>
      </w:pPr>
      <w:hyperlink r:id="rId70" w:history="1">
        <w:r w:rsidRPr="003243BA">
          <w:rPr>
            <w:rFonts w:ascii="宋体" w:eastAsia="宋体" w:hAnsi="宋体" w:cs="宋体"/>
            <w:b/>
            <w:bCs/>
            <w:color w:val="009A61"/>
            <w:kern w:val="0"/>
            <w:sz w:val="20"/>
            <w:szCs w:val="20"/>
          </w:rPr>
          <w:t>Hsiaoming_Yang</w:t>
        </w:r>
        <w:r w:rsidRPr="003243BA">
          <w:rPr>
            <w:rFonts w:ascii="宋体" w:eastAsia="宋体" w:hAnsi="宋体" w:cs="宋体"/>
            <w:color w:val="009A61"/>
            <w:kern w:val="0"/>
            <w:sz w:val="20"/>
            <w:szCs w:val="20"/>
          </w:rPr>
          <w:t> </w:t>
        </w:r>
      </w:hyperlink>
      <w:r w:rsidRPr="003243BA">
        <w:rPr>
          <w:rFonts w:ascii="宋体" w:eastAsia="宋体" w:hAnsi="宋体" w:cs="宋体"/>
          <w:color w:val="999999"/>
          <w:kern w:val="0"/>
          <w:sz w:val="20"/>
          <w:szCs w:val="20"/>
        </w:rPr>
        <w:t>· 2014年03月19日</w:t>
      </w:r>
    </w:p>
    <w:p w:rsidR="003243BA" w:rsidRPr="003243BA" w:rsidRDefault="003243BA" w:rsidP="003243BA">
      <w:pPr>
        <w:widowControl/>
        <w:shd w:val="clear" w:color="auto" w:fill="F6F6F6"/>
        <w:jc w:val="left"/>
        <w:rPr>
          <w:rFonts w:ascii="宋体" w:eastAsia="宋体" w:hAnsi="宋体" w:cs="宋体"/>
          <w:color w:val="666666"/>
          <w:kern w:val="0"/>
          <w:sz w:val="20"/>
          <w:szCs w:val="20"/>
        </w:rPr>
      </w:pPr>
      <w:hyperlink r:id="rId71" w:history="1">
        <w:r w:rsidRPr="003243BA">
          <w:rPr>
            <w:rFonts w:ascii="宋体" w:eastAsia="宋体" w:hAnsi="宋体" w:cs="宋体"/>
            <w:color w:val="009A61"/>
            <w:kern w:val="0"/>
            <w:sz w:val="20"/>
            <w:szCs w:val="20"/>
            <w:u w:val="single"/>
          </w:rPr>
          <w:t>展开评论</w:t>
        </w:r>
      </w:hyperlink>
    </w:p>
    <w:p w:rsidR="003243BA" w:rsidRPr="003243BA" w:rsidRDefault="003243BA" w:rsidP="003243BA">
      <w:pPr>
        <w:widowControl/>
        <w:shd w:val="clear" w:color="auto" w:fill="F3F3F3"/>
        <w:spacing w:line="810" w:lineRule="atLeast"/>
        <w:jc w:val="center"/>
        <w:rPr>
          <w:rFonts w:ascii="宋体" w:eastAsia="宋体" w:hAnsi="宋体" w:cs="宋体"/>
          <w:color w:val="666666"/>
          <w:kern w:val="0"/>
          <w:sz w:val="27"/>
          <w:szCs w:val="27"/>
        </w:rPr>
      </w:pPr>
      <w:r w:rsidRPr="003243BA">
        <w:rPr>
          <w:rFonts w:ascii="宋体" w:eastAsia="宋体" w:hAnsi="宋体" w:cs="宋体"/>
          <w:color w:val="666666"/>
          <w:kern w:val="0"/>
          <w:sz w:val="27"/>
          <w:szCs w:val="27"/>
          <w:bdr w:val="none" w:sz="0" w:space="0" w:color="auto" w:frame="1"/>
        </w:rPr>
        <w:t>答案对人有帮助，有参考价值</w:t>
      </w:r>
      <w:r w:rsidRPr="003243BA">
        <w:rPr>
          <w:rFonts w:ascii="宋体" w:eastAsia="宋体" w:hAnsi="宋体" w:cs="宋体"/>
          <w:color w:val="666666"/>
          <w:kern w:val="0"/>
          <w:sz w:val="27"/>
          <w:szCs w:val="27"/>
        </w:rPr>
        <w:t>2</w:t>
      </w:r>
      <w:r w:rsidRPr="003243BA">
        <w:rPr>
          <w:rFonts w:ascii="宋体" w:eastAsia="宋体" w:hAnsi="宋体" w:cs="宋体"/>
          <w:color w:val="666666"/>
          <w:kern w:val="0"/>
          <w:sz w:val="27"/>
          <w:szCs w:val="27"/>
          <w:bdr w:val="none" w:sz="0" w:space="0" w:color="auto" w:frame="1"/>
        </w:rPr>
        <w:t>答案没帮助，是错误的答案，答非所问</w:t>
      </w:r>
    </w:p>
    <w:p w:rsidR="003243BA" w:rsidRPr="003243BA" w:rsidRDefault="003243BA" w:rsidP="003243BA">
      <w:pPr>
        <w:widowControl/>
        <w:spacing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kern w:val="0"/>
          <w:sz w:val="24"/>
          <w:szCs w:val="24"/>
        </w:rPr>
        <w:t>本地分支和远程分支的绑定（tracking)，加上 rebase 策略：</w:t>
      </w:r>
    </w:p>
    <w:p w:rsidR="003243BA" w:rsidRPr="003243BA" w:rsidRDefault="003243BA" w:rsidP="003243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3243BA">
        <w:rPr>
          <w:rFonts w:ascii="Consolas" w:eastAsia="宋体" w:hAnsi="Consolas" w:cs="Consolas"/>
          <w:color w:val="333333"/>
          <w:kern w:val="0"/>
          <w:sz w:val="22"/>
        </w:rPr>
        <w:t>[branch "master"]</w:t>
      </w:r>
    </w:p>
    <w:p w:rsidR="003243BA" w:rsidRPr="003243BA" w:rsidRDefault="003243BA" w:rsidP="003243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3243BA">
        <w:rPr>
          <w:rFonts w:ascii="Consolas" w:eastAsia="宋体" w:hAnsi="Consolas" w:cs="Consolas"/>
          <w:color w:val="333333"/>
          <w:kern w:val="0"/>
          <w:sz w:val="22"/>
        </w:rPr>
        <w:lastRenderedPageBreak/>
        <w:t xml:space="preserve">    remote = origin</w:t>
      </w:r>
    </w:p>
    <w:p w:rsidR="003243BA" w:rsidRPr="003243BA" w:rsidRDefault="003243BA" w:rsidP="003243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3243BA">
        <w:rPr>
          <w:rFonts w:ascii="Consolas" w:eastAsia="宋体" w:hAnsi="Consolas" w:cs="Consolas"/>
          <w:color w:val="333333"/>
          <w:kern w:val="0"/>
          <w:sz w:val="22"/>
        </w:rPr>
        <w:t xml:space="preserve">    </w:t>
      </w:r>
      <w:r w:rsidRPr="003243BA">
        <w:rPr>
          <w:rFonts w:ascii="Consolas" w:eastAsia="宋体" w:hAnsi="Consolas" w:cs="Consolas"/>
          <w:b/>
          <w:bCs/>
          <w:color w:val="333333"/>
          <w:kern w:val="0"/>
          <w:sz w:val="22"/>
        </w:rPr>
        <w:t>merge</w:t>
      </w:r>
      <w:r w:rsidRPr="003243BA">
        <w:rPr>
          <w:rFonts w:ascii="Consolas" w:eastAsia="宋体" w:hAnsi="Consolas" w:cs="Consolas"/>
          <w:color w:val="333333"/>
          <w:kern w:val="0"/>
          <w:sz w:val="22"/>
        </w:rPr>
        <w:t xml:space="preserve"> = refs/heads/</w:t>
      </w:r>
      <w:r w:rsidRPr="003243BA">
        <w:rPr>
          <w:rFonts w:ascii="Consolas" w:eastAsia="宋体" w:hAnsi="Consolas" w:cs="Consolas"/>
          <w:b/>
          <w:bCs/>
          <w:color w:val="333333"/>
          <w:kern w:val="0"/>
          <w:sz w:val="22"/>
        </w:rPr>
        <w:t>master</w:t>
      </w:r>
    </w:p>
    <w:p w:rsidR="003243BA" w:rsidRPr="003243BA" w:rsidRDefault="003243BA" w:rsidP="003243B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Consolas" w:eastAsia="宋体" w:hAnsi="Consolas" w:cs="Consolas"/>
          <w:color w:val="333333"/>
          <w:kern w:val="0"/>
          <w:sz w:val="22"/>
        </w:rPr>
      </w:pPr>
      <w:r w:rsidRPr="003243BA">
        <w:rPr>
          <w:rFonts w:ascii="Consolas" w:eastAsia="宋体" w:hAnsi="Consolas" w:cs="Consolas"/>
          <w:color w:val="333333"/>
          <w:kern w:val="0"/>
          <w:sz w:val="22"/>
        </w:rPr>
        <w:t xml:space="preserve">    rebase = true</w:t>
      </w:r>
    </w:p>
    <w:p w:rsidR="003243BA" w:rsidRPr="003243BA" w:rsidRDefault="003243BA" w:rsidP="003243BA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kern w:val="0"/>
          <w:sz w:val="24"/>
          <w:szCs w:val="24"/>
        </w:rPr>
        <w:t>这样一来，更新代码（</w:t>
      </w:r>
      <w:r w:rsidRPr="003243BA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pull</w:t>
      </w:r>
      <w:r w:rsidRPr="003243BA">
        <w:rPr>
          <w:rFonts w:ascii="宋体" w:eastAsia="宋体" w:hAnsi="宋体" w:cs="宋体"/>
          <w:kern w:val="0"/>
          <w:sz w:val="24"/>
          <w:szCs w:val="24"/>
        </w:rPr>
        <w:t>）的时候就会自动应用 rebase 而不是产生 merge commit，除非有其他情况产生，比如三方合并造成了冲突需要人共去干预。大部分时候还是很聪明的，只要团队里的习惯都良好，那么可以保持一个非常干净漂亮的树形。</w:t>
      </w:r>
    </w:p>
    <w:p w:rsidR="003243BA" w:rsidRPr="003243BA" w:rsidRDefault="003243BA" w:rsidP="003243BA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kern w:val="0"/>
          <w:sz w:val="24"/>
          <w:szCs w:val="24"/>
        </w:rPr>
        <w:t xml:space="preserve">其实想让树形结构漂亮些清晰些是有很多办法的，但是首先要取决于团队用的是什么样的 </w:t>
      </w:r>
      <w:proofErr w:type="spellStart"/>
      <w:r w:rsidRPr="003243B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243BA">
        <w:rPr>
          <w:rFonts w:ascii="宋体" w:eastAsia="宋体" w:hAnsi="宋体" w:cs="宋体"/>
          <w:kern w:val="0"/>
          <w:sz w:val="24"/>
          <w:szCs w:val="24"/>
        </w:rPr>
        <w:t xml:space="preserve"> Model，对症下药即可。在这里就无法一言以蔽之了。</w:t>
      </w:r>
    </w:p>
    <w:p w:rsidR="003243BA" w:rsidRPr="003243BA" w:rsidRDefault="003243BA" w:rsidP="003243BA">
      <w:pPr>
        <w:widowControl/>
        <w:spacing w:befor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b/>
          <w:bCs/>
          <w:kern w:val="0"/>
          <w:sz w:val="24"/>
          <w:szCs w:val="24"/>
        </w:rPr>
        <w:t>另外，楼上说得对，慎用 </w:t>
      </w:r>
      <w:r w:rsidRPr="003243BA">
        <w:rPr>
          <w:rFonts w:ascii="Consolas" w:eastAsia="宋体" w:hAnsi="Consolas" w:cs="Consolas"/>
          <w:b/>
          <w:bCs/>
          <w:color w:val="C7254E"/>
          <w:kern w:val="0"/>
          <w:sz w:val="22"/>
          <w:shd w:val="clear" w:color="auto" w:fill="F9F2F4"/>
        </w:rPr>
        <w:t>push -f</w:t>
      </w:r>
      <w:r w:rsidRPr="003243BA">
        <w:rPr>
          <w:rFonts w:ascii="宋体" w:eastAsia="宋体" w:hAnsi="宋体" w:cs="宋体"/>
          <w:b/>
          <w:bCs/>
          <w:kern w:val="0"/>
          <w:sz w:val="24"/>
          <w:szCs w:val="24"/>
        </w:rPr>
        <w:t>！</w:t>
      </w:r>
    </w:p>
    <w:p w:rsidR="003243BA" w:rsidRPr="003243BA" w:rsidRDefault="003243BA" w:rsidP="003243BA">
      <w:pPr>
        <w:widowControl/>
        <w:numPr>
          <w:ilvl w:val="0"/>
          <w:numId w:val="10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Cs w:val="21"/>
        </w:rPr>
      </w:pPr>
      <w:hyperlink r:id="rId72" w:history="1">
        <w:r w:rsidRPr="003243BA">
          <w:rPr>
            <w:rFonts w:ascii="宋体" w:eastAsia="宋体" w:hAnsi="宋体" w:cs="宋体"/>
            <w:color w:val="999999"/>
            <w:kern w:val="0"/>
            <w:szCs w:val="21"/>
            <w:u w:val="single"/>
          </w:rPr>
          <w:t>2014年03月11日回答</w:t>
        </w:r>
      </w:hyperlink>
      <w:r w:rsidRPr="003243BA">
        <w:rPr>
          <w:rFonts w:ascii="宋体" w:eastAsia="宋体" w:hAnsi="宋体" w:cs="宋体"/>
          <w:kern w:val="0"/>
          <w:szCs w:val="21"/>
        </w:rPr>
        <w:t> </w:t>
      </w:r>
      <w:r w:rsidRPr="003243BA">
        <w:rPr>
          <w:rFonts w:ascii="宋体" w:eastAsia="宋体" w:hAnsi="宋体" w:cs="宋体"/>
          <w:color w:val="777777"/>
          <w:kern w:val="0"/>
          <w:sz w:val="20"/>
          <w:szCs w:val="20"/>
        </w:rPr>
        <w:t>· </w:t>
      </w:r>
      <w:hyperlink r:id="rId73" w:history="1">
        <w:r w:rsidRPr="003243BA">
          <w:rPr>
            <w:rFonts w:ascii="宋体" w:eastAsia="宋体" w:hAnsi="宋体" w:cs="宋体"/>
            <w:color w:val="999999"/>
            <w:kern w:val="0"/>
            <w:szCs w:val="21"/>
            <w:u w:val="single"/>
          </w:rPr>
          <w:t>2014年03月11日更新</w:t>
        </w:r>
      </w:hyperlink>
    </w:p>
    <w:p w:rsidR="003243BA" w:rsidRPr="003243BA" w:rsidRDefault="003243BA" w:rsidP="003243BA">
      <w:pPr>
        <w:widowControl/>
        <w:ind w:left="450"/>
        <w:jc w:val="left"/>
        <w:rPr>
          <w:rFonts w:ascii="宋体" w:eastAsia="宋体" w:hAnsi="宋体" w:cs="宋体"/>
          <w:kern w:val="0"/>
          <w:szCs w:val="21"/>
        </w:rPr>
      </w:pPr>
      <w:r w:rsidRPr="003243BA">
        <w:rPr>
          <w:rFonts w:ascii="宋体" w:eastAsia="宋体" w:hAnsi="宋体" w:cs="宋体"/>
          <w:kern w:val="0"/>
          <w:szCs w:val="21"/>
        </w:rPr>
        <w:t> </w:t>
      </w:r>
    </w:p>
    <w:p w:rsidR="003243BA" w:rsidRPr="003243BA" w:rsidRDefault="003243BA" w:rsidP="003243BA">
      <w:pPr>
        <w:widowControl/>
        <w:numPr>
          <w:ilvl w:val="0"/>
          <w:numId w:val="10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Cs w:val="21"/>
        </w:rPr>
      </w:pPr>
      <w:hyperlink r:id="rId74" w:history="1">
        <w:r w:rsidRPr="003243BA">
          <w:rPr>
            <w:rFonts w:ascii="宋体" w:eastAsia="宋体" w:hAnsi="宋体" w:cs="宋体"/>
            <w:color w:val="999999"/>
            <w:kern w:val="0"/>
            <w:szCs w:val="21"/>
            <w:u w:val="single"/>
          </w:rPr>
          <w:t>评论</w:t>
        </w:r>
      </w:hyperlink>
    </w:p>
    <w:p w:rsidR="003243BA" w:rsidRPr="003243BA" w:rsidRDefault="003243BA" w:rsidP="003243BA">
      <w:pPr>
        <w:widowControl/>
        <w:ind w:left="450"/>
        <w:jc w:val="left"/>
        <w:rPr>
          <w:rFonts w:ascii="宋体" w:eastAsia="宋体" w:hAnsi="宋体" w:cs="宋体"/>
          <w:kern w:val="0"/>
          <w:szCs w:val="21"/>
        </w:rPr>
      </w:pPr>
      <w:r w:rsidRPr="003243BA">
        <w:rPr>
          <w:rFonts w:ascii="宋体" w:eastAsia="宋体" w:hAnsi="宋体" w:cs="宋体"/>
          <w:kern w:val="0"/>
          <w:szCs w:val="21"/>
        </w:rPr>
        <w:t> </w:t>
      </w:r>
    </w:p>
    <w:p w:rsidR="003243BA" w:rsidRPr="003243BA" w:rsidRDefault="003243BA" w:rsidP="003243BA">
      <w:pPr>
        <w:widowControl/>
        <w:numPr>
          <w:ilvl w:val="0"/>
          <w:numId w:val="10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color w:val="999999"/>
          <w:kern w:val="0"/>
          <w:szCs w:val="21"/>
        </w:rPr>
      </w:pPr>
      <w:hyperlink r:id="rId75" w:history="1">
        <w:r w:rsidRPr="003243BA">
          <w:rPr>
            <w:rFonts w:ascii="宋体" w:eastAsia="宋体" w:hAnsi="宋体" w:cs="宋体"/>
            <w:color w:val="999999"/>
            <w:kern w:val="0"/>
            <w:szCs w:val="21"/>
            <w:u w:val="single"/>
          </w:rPr>
          <w:t>编辑</w:t>
        </w:r>
      </w:hyperlink>
    </w:p>
    <w:p w:rsidR="003243BA" w:rsidRPr="003243BA" w:rsidRDefault="003243BA" w:rsidP="003243BA">
      <w:pPr>
        <w:widowControl/>
        <w:spacing w:line="480" w:lineRule="atLeast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noProof/>
          <w:color w:val="009A61"/>
          <w:kern w:val="0"/>
          <w:szCs w:val="21"/>
        </w:rPr>
        <w:drawing>
          <wp:inline distT="0" distB="0" distL="0" distR="0">
            <wp:extent cx="609600" cy="609600"/>
            <wp:effectExtent l="0" t="0" r="0" b="0"/>
            <wp:docPr id="13" name="图片 13" descr="https://sfault-avatar.b0.upaiyun.com/263/018/2630188223-1030000000125916_big64">
              <a:hlinkClick xmlns:a="http://schemas.openxmlformats.org/drawingml/2006/main" r:id="rId7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fault-avatar.b0.upaiyun.com/263/018/2630188223-1030000000125916_big64">
                      <a:hlinkClick r:id="rId7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3BA" w:rsidRPr="003243BA" w:rsidRDefault="003243BA" w:rsidP="003243BA">
      <w:pPr>
        <w:widowControl/>
        <w:jc w:val="left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hyperlink r:id="rId78" w:tooltip="n͛i͛g͛h͛t͛i͛r͛e͛" w:history="1">
        <w:r w:rsidRPr="003243BA">
          <w:rPr>
            <w:rFonts w:ascii="宋体" w:eastAsia="宋体" w:hAnsi="宋体" w:cs="宋体"/>
            <w:color w:val="009A61"/>
            <w:kern w:val="0"/>
            <w:szCs w:val="21"/>
            <w:u w:val="single"/>
          </w:rPr>
          <w:t>n</w:t>
        </w:r>
        <w:r w:rsidRPr="003243BA">
          <w:rPr>
            <w:rFonts w:ascii="Times New Roman" w:eastAsia="宋体" w:hAnsi="Times New Roman" w:cs="Times New Roman"/>
            <w:color w:val="009A61"/>
            <w:kern w:val="0"/>
            <w:szCs w:val="21"/>
            <w:u w:val="single"/>
          </w:rPr>
          <w:t>͛</w:t>
        </w:r>
        <w:r w:rsidRPr="003243BA">
          <w:rPr>
            <w:rFonts w:ascii="宋体" w:eastAsia="宋体" w:hAnsi="宋体" w:cs="宋体"/>
            <w:color w:val="009A61"/>
            <w:kern w:val="0"/>
            <w:szCs w:val="21"/>
            <w:u w:val="single"/>
          </w:rPr>
          <w:t>i</w:t>
        </w:r>
        <w:r w:rsidRPr="003243BA">
          <w:rPr>
            <w:rFonts w:ascii="Times New Roman" w:eastAsia="宋体" w:hAnsi="Times New Roman" w:cs="Times New Roman"/>
            <w:color w:val="009A61"/>
            <w:kern w:val="0"/>
            <w:szCs w:val="21"/>
            <w:u w:val="single"/>
          </w:rPr>
          <w:t>͛</w:t>
        </w:r>
        <w:r w:rsidRPr="003243BA">
          <w:rPr>
            <w:rFonts w:ascii="宋体" w:eastAsia="宋体" w:hAnsi="宋体" w:cs="宋体"/>
            <w:color w:val="009A61"/>
            <w:kern w:val="0"/>
            <w:szCs w:val="21"/>
            <w:u w:val="single"/>
          </w:rPr>
          <w:t>g</w:t>
        </w:r>
        <w:r w:rsidRPr="003243BA">
          <w:rPr>
            <w:rFonts w:ascii="Times New Roman" w:eastAsia="宋体" w:hAnsi="Times New Roman" w:cs="Times New Roman"/>
            <w:color w:val="009A61"/>
            <w:kern w:val="0"/>
            <w:szCs w:val="21"/>
            <w:u w:val="single"/>
          </w:rPr>
          <w:t>͛</w:t>
        </w:r>
        <w:r w:rsidRPr="003243BA">
          <w:rPr>
            <w:rFonts w:ascii="宋体" w:eastAsia="宋体" w:hAnsi="宋体" w:cs="宋体"/>
            <w:color w:val="009A61"/>
            <w:kern w:val="0"/>
            <w:szCs w:val="21"/>
            <w:u w:val="single"/>
          </w:rPr>
          <w:t>h</w:t>
        </w:r>
        <w:r w:rsidRPr="003243BA">
          <w:rPr>
            <w:rFonts w:ascii="Times New Roman" w:eastAsia="宋体" w:hAnsi="Times New Roman" w:cs="Times New Roman"/>
            <w:color w:val="009A61"/>
            <w:kern w:val="0"/>
            <w:szCs w:val="21"/>
            <w:u w:val="single"/>
          </w:rPr>
          <w:t>͛</w:t>
        </w:r>
        <w:r w:rsidRPr="003243BA">
          <w:rPr>
            <w:rFonts w:ascii="宋体" w:eastAsia="宋体" w:hAnsi="宋体" w:cs="宋体"/>
            <w:color w:val="009A61"/>
            <w:kern w:val="0"/>
            <w:szCs w:val="21"/>
            <w:u w:val="single"/>
          </w:rPr>
          <w:t>t</w:t>
        </w:r>
        <w:r w:rsidRPr="003243BA">
          <w:rPr>
            <w:rFonts w:ascii="Times New Roman" w:eastAsia="宋体" w:hAnsi="Times New Roman" w:cs="Times New Roman"/>
            <w:color w:val="009A61"/>
            <w:kern w:val="0"/>
            <w:szCs w:val="21"/>
            <w:u w:val="single"/>
          </w:rPr>
          <w:t>͛</w:t>
        </w:r>
        <w:r w:rsidRPr="003243BA">
          <w:rPr>
            <w:rFonts w:ascii="宋体" w:eastAsia="宋体" w:hAnsi="宋体" w:cs="宋体"/>
            <w:color w:val="009A61"/>
            <w:kern w:val="0"/>
            <w:szCs w:val="21"/>
            <w:u w:val="single"/>
          </w:rPr>
          <w:t>i</w:t>
        </w:r>
        <w:r w:rsidRPr="003243BA">
          <w:rPr>
            <w:rFonts w:ascii="Times New Roman" w:eastAsia="宋体" w:hAnsi="Times New Roman" w:cs="Times New Roman"/>
            <w:color w:val="009A61"/>
            <w:kern w:val="0"/>
            <w:szCs w:val="21"/>
            <w:u w:val="single"/>
          </w:rPr>
          <w:t>͛</w:t>
        </w:r>
        <w:r w:rsidRPr="003243BA">
          <w:rPr>
            <w:rFonts w:ascii="宋体" w:eastAsia="宋体" w:hAnsi="宋体" w:cs="宋体"/>
            <w:color w:val="009A61"/>
            <w:kern w:val="0"/>
            <w:szCs w:val="21"/>
            <w:u w:val="single"/>
          </w:rPr>
          <w:t>r</w:t>
        </w:r>
        <w:r w:rsidRPr="003243BA">
          <w:rPr>
            <w:rFonts w:ascii="Times New Roman" w:eastAsia="宋体" w:hAnsi="Times New Roman" w:cs="Times New Roman"/>
            <w:color w:val="009A61"/>
            <w:kern w:val="0"/>
            <w:szCs w:val="21"/>
            <w:u w:val="single"/>
          </w:rPr>
          <w:t>͛</w:t>
        </w:r>
        <w:r w:rsidRPr="003243BA">
          <w:rPr>
            <w:rFonts w:ascii="宋体" w:eastAsia="宋体" w:hAnsi="宋体" w:cs="宋体"/>
            <w:color w:val="009A61"/>
            <w:kern w:val="0"/>
            <w:szCs w:val="21"/>
            <w:u w:val="single"/>
          </w:rPr>
          <w:t>e</w:t>
        </w:r>
        <w:r w:rsidRPr="003243BA">
          <w:rPr>
            <w:rFonts w:ascii="Times New Roman" w:eastAsia="宋体" w:hAnsi="Times New Roman" w:cs="Times New Roman"/>
            <w:color w:val="009A61"/>
            <w:kern w:val="0"/>
            <w:szCs w:val="21"/>
            <w:u w:val="single"/>
          </w:rPr>
          <w:t>͛</w:t>
        </w:r>
      </w:hyperlink>
      <w:r w:rsidRPr="003243BA">
        <w:rPr>
          <w:rFonts w:ascii="宋体" w:eastAsia="宋体" w:hAnsi="宋体" w:cs="宋体"/>
          <w:color w:val="999999"/>
          <w:kern w:val="0"/>
          <w:sz w:val="20"/>
          <w:szCs w:val="20"/>
        </w:rPr>
        <w:t>27k 声望</w:t>
      </w:r>
    </w:p>
    <w:p w:rsidR="003243BA" w:rsidRPr="003243BA" w:rsidRDefault="003243BA" w:rsidP="003243BA">
      <w:pPr>
        <w:widowControl/>
        <w:shd w:val="clear" w:color="auto" w:fill="F3F3F3"/>
        <w:spacing w:line="810" w:lineRule="atLeast"/>
        <w:jc w:val="center"/>
        <w:rPr>
          <w:rFonts w:ascii="宋体" w:eastAsia="宋体" w:hAnsi="宋体" w:cs="宋体"/>
          <w:color w:val="666666"/>
          <w:kern w:val="0"/>
          <w:sz w:val="27"/>
          <w:szCs w:val="27"/>
        </w:rPr>
      </w:pPr>
      <w:r w:rsidRPr="003243BA">
        <w:rPr>
          <w:rFonts w:ascii="宋体" w:eastAsia="宋体" w:hAnsi="宋体" w:cs="宋体"/>
          <w:color w:val="666666"/>
          <w:kern w:val="0"/>
          <w:sz w:val="27"/>
          <w:szCs w:val="27"/>
          <w:bdr w:val="none" w:sz="0" w:space="0" w:color="auto" w:frame="1"/>
        </w:rPr>
        <w:t>答案对人有帮助，有参考价值</w:t>
      </w:r>
      <w:r w:rsidRPr="003243BA">
        <w:rPr>
          <w:rFonts w:ascii="宋体" w:eastAsia="宋体" w:hAnsi="宋体" w:cs="宋体"/>
          <w:color w:val="666666"/>
          <w:kern w:val="0"/>
          <w:sz w:val="27"/>
          <w:szCs w:val="27"/>
        </w:rPr>
        <w:t>2</w:t>
      </w:r>
      <w:r w:rsidRPr="003243BA">
        <w:rPr>
          <w:rFonts w:ascii="宋体" w:eastAsia="宋体" w:hAnsi="宋体" w:cs="宋体"/>
          <w:color w:val="666666"/>
          <w:kern w:val="0"/>
          <w:sz w:val="27"/>
          <w:szCs w:val="27"/>
          <w:bdr w:val="none" w:sz="0" w:space="0" w:color="auto" w:frame="1"/>
        </w:rPr>
        <w:t>答案没帮助，是错误的答案，答非所问</w:t>
      </w:r>
    </w:p>
    <w:p w:rsidR="003243BA" w:rsidRPr="003243BA" w:rsidRDefault="003243BA" w:rsidP="003243BA">
      <w:pPr>
        <w:widowControl/>
        <w:spacing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kern w:val="0"/>
          <w:sz w:val="24"/>
          <w:szCs w:val="24"/>
        </w:rPr>
        <w:t>这应该是一个</w:t>
      </w:r>
      <w:proofErr w:type="spellStart"/>
      <w:r w:rsidRPr="003243B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243BA">
        <w:rPr>
          <w:rFonts w:ascii="宋体" w:eastAsia="宋体" w:hAnsi="宋体" w:cs="宋体"/>
          <w:kern w:val="0"/>
          <w:sz w:val="24"/>
          <w:szCs w:val="24"/>
        </w:rPr>
        <w:t xml:space="preserve"> workflow的问题，我们团队也一直在使用rebase保证commit信息的整洁，但不会用到</w:t>
      </w:r>
      <w:r w:rsidRPr="003243BA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push -f</w:t>
      </w:r>
      <w:r w:rsidRPr="003243BA">
        <w:rPr>
          <w:rFonts w:ascii="宋体" w:eastAsia="宋体" w:hAnsi="宋体" w:cs="宋体"/>
          <w:kern w:val="0"/>
          <w:sz w:val="24"/>
          <w:szCs w:val="24"/>
        </w:rPr>
        <w:t>这样的操作。</w:t>
      </w:r>
    </w:p>
    <w:p w:rsidR="003243BA" w:rsidRPr="003243BA" w:rsidRDefault="003243BA" w:rsidP="003243BA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kern w:val="0"/>
          <w:sz w:val="24"/>
          <w:szCs w:val="24"/>
        </w:rPr>
        <w:t>关于</w:t>
      </w:r>
      <w:proofErr w:type="spellStart"/>
      <w:r w:rsidRPr="003243B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243BA">
        <w:rPr>
          <w:rFonts w:ascii="宋体" w:eastAsia="宋体" w:hAnsi="宋体" w:cs="宋体"/>
          <w:kern w:val="0"/>
          <w:sz w:val="24"/>
          <w:szCs w:val="24"/>
        </w:rPr>
        <w:t xml:space="preserve"> workflow就是一个见仁见智的问题了，下面几篇文章你可以看下，再找出一套适合自己团队的就可以了，不过最重要的是要保证团队的每个人都熟悉</w:t>
      </w:r>
      <w:proofErr w:type="spellStart"/>
      <w:r w:rsidRPr="003243B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243BA">
        <w:rPr>
          <w:rFonts w:ascii="宋体" w:eastAsia="宋体" w:hAnsi="宋体" w:cs="宋体"/>
          <w:kern w:val="0"/>
          <w:sz w:val="24"/>
          <w:szCs w:val="24"/>
        </w:rPr>
        <w:t>，防止犯愚蠢的错误。</w:t>
      </w:r>
    </w:p>
    <w:p w:rsidR="003243BA" w:rsidRPr="003243BA" w:rsidRDefault="003243BA" w:rsidP="003243BA">
      <w:pPr>
        <w:widowControl/>
        <w:numPr>
          <w:ilvl w:val="0"/>
          <w:numId w:val="11"/>
        </w:numPr>
        <w:spacing w:before="72" w:after="72"/>
        <w:ind w:left="147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9" w:anchor="comment-1354" w:tgtFrame="_blank" w:history="1">
        <w:r w:rsidRPr="003243BA">
          <w:rPr>
            <w:rFonts w:ascii="宋体" w:eastAsia="宋体" w:hAnsi="宋体" w:cs="宋体"/>
            <w:color w:val="009A61"/>
            <w:kern w:val="0"/>
            <w:sz w:val="24"/>
            <w:szCs w:val="24"/>
            <w:u w:val="single"/>
          </w:rPr>
          <w:t>构造干净的 Git 历史线索</w:t>
        </w:r>
      </w:hyperlink>
    </w:p>
    <w:p w:rsidR="003243BA" w:rsidRPr="003243BA" w:rsidRDefault="003243BA" w:rsidP="003243BA">
      <w:pPr>
        <w:widowControl/>
        <w:numPr>
          <w:ilvl w:val="0"/>
          <w:numId w:val="11"/>
        </w:numPr>
        <w:spacing w:before="72" w:after="72"/>
        <w:ind w:left="147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kern w:val="0"/>
          <w:sz w:val="24"/>
          <w:szCs w:val="24"/>
        </w:rPr>
        <w:lastRenderedPageBreak/>
        <w:t>流传甚广的</w:t>
      </w:r>
      <w:hyperlink r:id="rId80" w:tgtFrame="_blank" w:history="1">
        <w:r w:rsidRPr="003243BA">
          <w:rPr>
            <w:rFonts w:ascii="宋体" w:eastAsia="宋体" w:hAnsi="宋体" w:cs="宋体"/>
            <w:color w:val="009A61"/>
            <w:kern w:val="0"/>
            <w:sz w:val="24"/>
            <w:szCs w:val="24"/>
            <w:u w:val="single"/>
          </w:rPr>
          <w:t>A successful Git branching model</w:t>
        </w:r>
      </w:hyperlink>
    </w:p>
    <w:p w:rsidR="003243BA" w:rsidRPr="003243BA" w:rsidRDefault="003243BA" w:rsidP="003243BA">
      <w:pPr>
        <w:widowControl/>
        <w:numPr>
          <w:ilvl w:val="0"/>
          <w:numId w:val="11"/>
        </w:numPr>
        <w:spacing w:before="72" w:after="72"/>
        <w:ind w:left="147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1" w:tgtFrame="_blank" w:history="1">
        <w:r w:rsidRPr="003243BA">
          <w:rPr>
            <w:rFonts w:ascii="宋体" w:eastAsia="宋体" w:hAnsi="宋体" w:cs="宋体"/>
            <w:color w:val="009A61"/>
            <w:kern w:val="0"/>
            <w:sz w:val="24"/>
            <w:szCs w:val="24"/>
            <w:u w:val="single"/>
          </w:rPr>
          <w:t>Github workflow</w:t>
        </w:r>
      </w:hyperlink>
    </w:p>
    <w:p w:rsidR="003243BA" w:rsidRPr="003243BA" w:rsidRDefault="003243BA" w:rsidP="003243BA">
      <w:pPr>
        <w:widowControl/>
        <w:spacing w:befor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kern w:val="0"/>
          <w:sz w:val="24"/>
          <w:szCs w:val="24"/>
        </w:rPr>
        <w:t>如果使用</w:t>
      </w:r>
      <w:proofErr w:type="spellStart"/>
      <w:r w:rsidRPr="003243BA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3243BA">
        <w:rPr>
          <w:rFonts w:ascii="宋体" w:eastAsia="宋体" w:hAnsi="宋体" w:cs="宋体"/>
          <w:kern w:val="0"/>
          <w:sz w:val="24"/>
          <w:szCs w:val="24"/>
        </w:rPr>
        <w:t>来团队合作的话，用好</w:t>
      </w:r>
      <w:r w:rsidRPr="003243BA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3243BA">
        <w:rPr>
          <w:rFonts w:ascii="宋体" w:eastAsia="宋体" w:hAnsi="宋体" w:cs="宋体"/>
          <w:kern w:val="0"/>
          <w:sz w:val="24"/>
          <w:szCs w:val="24"/>
        </w:rPr>
        <w:instrText xml:space="preserve"> HYPERLINK "https://github.com/blog/1124-how-we-use-pull-requests-to-build-github" \t "_blank" </w:instrText>
      </w:r>
      <w:r w:rsidRPr="003243BA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3243BA">
        <w:rPr>
          <w:rFonts w:ascii="宋体" w:eastAsia="宋体" w:hAnsi="宋体" w:cs="宋体"/>
          <w:color w:val="009A61"/>
          <w:kern w:val="0"/>
          <w:sz w:val="24"/>
          <w:szCs w:val="24"/>
          <w:u w:val="single"/>
        </w:rPr>
        <w:t>pull request</w:t>
      </w:r>
      <w:r w:rsidRPr="003243BA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3243BA">
        <w:rPr>
          <w:rFonts w:ascii="宋体" w:eastAsia="宋体" w:hAnsi="宋体" w:cs="宋体"/>
          <w:kern w:val="0"/>
          <w:sz w:val="24"/>
          <w:szCs w:val="24"/>
        </w:rPr>
        <w:t>，它可以解决</w:t>
      </w:r>
      <w:r w:rsidRPr="003243BA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push -f</w:t>
      </w:r>
      <w:r w:rsidRPr="003243BA">
        <w:rPr>
          <w:rFonts w:ascii="宋体" w:eastAsia="宋体" w:hAnsi="宋体" w:cs="宋体"/>
          <w:kern w:val="0"/>
          <w:sz w:val="24"/>
          <w:szCs w:val="24"/>
        </w:rPr>
        <w:t>这种愚蠢问题！</w:t>
      </w:r>
    </w:p>
    <w:p w:rsidR="003243BA" w:rsidRPr="003243BA" w:rsidRDefault="003243BA" w:rsidP="003243BA">
      <w:pPr>
        <w:widowControl/>
        <w:numPr>
          <w:ilvl w:val="0"/>
          <w:numId w:val="12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Cs w:val="21"/>
        </w:rPr>
      </w:pPr>
      <w:hyperlink r:id="rId82" w:history="1">
        <w:r w:rsidRPr="003243BA">
          <w:rPr>
            <w:rFonts w:ascii="宋体" w:eastAsia="宋体" w:hAnsi="宋体" w:cs="宋体"/>
            <w:color w:val="999999"/>
            <w:kern w:val="0"/>
            <w:szCs w:val="21"/>
            <w:u w:val="single"/>
          </w:rPr>
          <w:t>2014年03月12日回答</w:t>
        </w:r>
      </w:hyperlink>
    </w:p>
    <w:p w:rsidR="003243BA" w:rsidRPr="003243BA" w:rsidRDefault="003243BA" w:rsidP="003243BA">
      <w:pPr>
        <w:widowControl/>
        <w:ind w:left="450"/>
        <w:jc w:val="left"/>
        <w:rPr>
          <w:rFonts w:ascii="宋体" w:eastAsia="宋体" w:hAnsi="宋体" w:cs="宋体"/>
          <w:kern w:val="0"/>
          <w:szCs w:val="21"/>
        </w:rPr>
      </w:pPr>
      <w:r w:rsidRPr="003243BA">
        <w:rPr>
          <w:rFonts w:ascii="宋体" w:eastAsia="宋体" w:hAnsi="宋体" w:cs="宋体"/>
          <w:kern w:val="0"/>
          <w:szCs w:val="21"/>
        </w:rPr>
        <w:t> </w:t>
      </w:r>
    </w:p>
    <w:p w:rsidR="003243BA" w:rsidRPr="003243BA" w:rsidRDefault="003243BA" w:rsidP="003243BA">
      <w:pPr>
        <w:widowControl/>
        <w:numPr>
          <w:ilvl w:val="0"/>
          <w:numId w:val="12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Cs w:val="21"/>
        </w:rPr>
      </w:pPr>
      <w:hyperlink r:id="rId83" w:history="1">
        <w:r w:rsidRPr="003243BA">
          <w:rPr>
            <w:rFonts w:ascii="宋体" w:eastAsia="宋体" w:hAnsi="宋体" w:cs="宋体"/>
            <w:color w:val="999999"/>
            <w:kern w:val="0"/>
            <w:szCs w:val="21"/>
            <w:u w:val="single"/>
          </w:rPr>
          <w:t>2 评论</w:t>
        </w:r>
      </w:hyperlink>
    </w:p>
    <w:p w:rsidR="003243BA" w:rsidRPr="003243BA" w:rsidRDefault="003243BA" w:rsidP="003243BA">
      <w:pPr>
        <w:widowControl/>
        <w:ind w:left="450"/>
        <w:jc w:val="left"/>
        <w:rPr>
          <w:rFonts w:ascii="宋体" w:eastAsia="宋体" w:hAnsi="宋体" w:cs="宋体"/>
          <w:kern w:val="0"/>
          <w:szCs w:val="21"/>
        </w:rPr>
      </w:pPr>
      <w:r w:rsidRPr="003243BA">
        <w:rPr>
          <w:rFonts w:ascii="宋体" w:eastAsia="宋体" w:hAnsi="宋体" w:cs="宋体"/>
          <w:kern w:val="0"/>
          <w:szCs w:val="21"/>
        </w:rPr>
        <w:t> </w:t>
      </w:r>
    </w:p>
    <w:p w:rsidR="003243BA" w:rsidRPr="003243BA" w:rsidRDefault="003243BA" w:rsidP="003243BA">
      <w:pPr>
        <w:widowControl/>
        <w:numPr>
          <w:ilvl w:val="0"/>
          <w:numId w:val="12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color w:val="999999"/>
          <w:kern w:val="0"/>
          <w:szCs w:val="21"/>
        </w:rPr>
      </w:pPr>
      <w:hyperlink r:id="rId84" w:history="1">
        <w:r w:rsidRPr="003243BA">
          <w:rPr>
            <w:rFonts w:ascii="宋体" w:eastAsia="宋体" w:hAnsi="宋体" w:cs="宋体"/>
            <w:color w:val="999999"/>
            <w:kern w:val="0"/>
            <w:szCs w:val="21"/>
            <w:u w:val="single"/>
          </w:rPr>
          <w:t>编辑</w:t>
        </w:r>
      </w:hyperlink>
    </w:p>
    <w:p w:rsidR="003243BA" w:rsidRPr="003243BA" w:rsidRDefault="003243BA" w:rsidP="003243BA">
      <w:pPr>
        <w:widowControl/>
        <w:spacing w:line="480" w:lineRule="atLeast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noProof/>
          <w:color w:val="009A61"/>
          <w:kern w:val="0"/>
          <w:szCs w:val="21"/>
        </w:rPr>
        <w:drawing>
          <wp:inline distT="0" distB="0" distL="0" distR="0">
            <wp:extent cx="609600" cy="609600"/>
            <wp:effectExtent l="0" t="0" r="0" b="0"/>
            <wp:docPr id="12" name="图片 12" descr="https://sfault-avatar.b0.upaiyun.com/193/736/1937369968-1030000000200310_big64">
              <a:hlinkClick xmlns:a="http://schemas.openxmlformats.org/drawingml/2006/main" r:id="rId8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fault-avatar.b0.upaiyun.com/193/736/1937369968-1030000000200310_big64">
                      <a:hlinkClick r:id="rId8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3BA" w:rsidRPr="003243BA" w:rsidRDefault="003243BA" w:rsidP="003243BA">
      <w:pPr>
        <w:widowControl/>
        <w:jc w:val="left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hyperlink r:id="rId87" w:tooltip="rockybean" w:history="1">
        <w:r w:rsidRPr="003243BA">
          <w:rPr>
            <w:rFonts w:ascii="宋体" w:eastAsia="宋体" w:hAnsi="宋体" w:cs="宋体"/>
            <w:color w:val="009A61"/>
            <w:kern w:val="0"/>
            <w:szCs w:val="21"/>
            <w:u w:val="single"/>
          </w:rPr>
          <w:t>rockybean</w:t>
        </w:r>
      </w:hyperlink>
      <w:r w:rsidRPr="003243BA">
        <w:rPr>
          <w:rFonts w:ascii="宋体" w:eastAsia="宋体" w:hAnsi="宋体" w:cs="宋体"/>
          <w:color w:val="999999"/>
          <w:kern w:val="0"/>
          <w:sz w:val="20"/>
          <w:szCs w:val="20"/>
        </w:rPr>
        <w:t>597 声望</w:t>
      </w:r>
    </w:p>
    <w:p w:rsidR="003243BA" w:rsidRPr="003243BA" w:rsidRDefault="003243BA" w:rsidP="003243BA">
      <w:pPr>
        <w:widowControl/>
        <w:spacing w:line="600" w:lineRule="atLeast"/>
        <w:jc w:val="center"/>
        <w:rPr>
          <w:rFonts w:ascii="宋体" w:eastAsia="宋体" w:hAnsi="宋体" w:cs="宋体"/>
          <w:color w:val="666666"/>
          <w:kern w:val="0"/>
          <w:sz w:val="18"/>
          <w:szCs w:val="18"/>
        </w:rPr>
      </w:pPr>
      <w:r w:rsidRPr="003243BA">
        <w:rPr>
          <w:rFonts w:ascii="宋体" w:eastAsia="宋体" w:hAnsi="宋体" w:cs="宋体"/>
          <w:color w:val="666666"/>
          <w:kern w:val="0"/>
          <w:sz w:val="18"/>
          <w:szCs w:val="18"/>
        </w:rPr>
        <w:t>+1</w:t>
      </w:r>
    </w:p>
    <w:p w:rsidR="003243BA" w:rsidRPr="003243BA" w:rsidRDefault="003243BA" w:rsidP="003243BA">
      <w:pPr>
        <w:widowControl/>
        <w:shd w:val="clear" w:color="auto" w:fill="F6F6F6"/>
        <w:jc w:val="left"/>
        <w:rPr>
          <w:rFonts w:ascii="宋体" w:eastAsia="宋体" w:hAnsi="宋体" w:cs="宋体"/>
          <w:color w:val="666666"/>
          <w:kern w:val="0"/>
          <w:sz w:val="20"/>
          <w:szCs w:val="20"/>
        </w:rPr>
      </w:pPr>
      <w:r w:rsidRPr="003243BA">
        <w:rPr>
          <w:rFonts w:ascii="宋体" w:eastAsia="宋体" w:hAnsi="宋体" w:cs="宋体"/>
          <w:color w:val="666666"/>
          <w:kern w:val="0"/>
          <w:sz w:val="20"/>
          <w:szCs w:val="20"/>
        </w:rPr>
        <w:t>回复 </w:t>
      </w:r>
      <w:hyperlink r:id="rId88" w:tgtFrame="_blank" w:history="1">
        <w:proofErr w:type="gramStart"/>
        <w:r w:rsidRPr="003243BA">
          <w:rPr>
            <w:rFonts w:ascii="宋体" w:eastAsia="宋体" w:hAnsi="宋体" w:cs="宋体"/>
            <w:color w:val="009A61"/>
            <w:kern w:val="0"/>
            <w:sz w:val="20"/>
            <w:szCs w:val="20"/>
            <w:u w:val="single"/>
          </w:rPr>
          <w:t>题叶</w:t>
        </w:r>
        <w:proofErr w:type="gramEnd"/>
      </w:hyperlink>
      <w:r w:rsidRPr="003243BA">
        <w:rPr>
          <w:rFonts w:ascii="宋体" w:eastAsia="宋体" w:hAnsi="宋体" w:cs="宋体"/>
          <w:color w:val="666666"/>
          <w:kern w:val="0"/>
          <w:sz w:val="20"/>
          <w:szCs w:val="20"/>
        </w:rPr>
        <w:t>：</w:t>
      </w:r>
    </w:p>
    <w:p w:rsidR="003243BA" w:rsidRPr="003243BA" w:rsidRDefault="003243BA" w:rsidP="003243BA">
      <w:pPr>
        <w:widowControl/>
        <w:shd w:val="clear" w:color="auto" w:fill="F6F6F6"/>
        <w:spacing w:after="150"/>
        <w:jc w:val="left"/>
        <w:rPr>
          <w:rFonts w:ascii="宋体" w:eastAsia="宋体" w:hAnsi="宋体" w:cs="宋体"/>
          <w:color w:val="666666"/>
          <w:kern w:val="0"/>
          <w:sz w:val="20"/>
          <w:szCs w:val="20"/>
        </w:rPr>
      </w:pPr>
      <w:r w:rsidRPr="003243BA">
        <w:rPr>
          <w:rFonts w:ascii="宋体" w:eastAsia="宋体" w:hAnsi="宋体" w:cs="宋体"/>
          <w:color w:val="666666"/>
          <w:kern w:val="0"/>
          <w:sz w:val="20"/>
          <w:szCs w:val="20"/>
        </w:rPr>
        <w:t>我觉得你们开发的工作流(就是上面的workflow)很有问题，所有的开发都应该在本地分支上开发，不要直接基于远程分支来改。应该是本地分支开发完成后，在尝试使用rebase合并到远程分支，并且尽快push，防止远程分支更改。你详细看下我列出的文章，然后将workflow加入日常开发，就能完全避免这些问题。</w:t>
      </w:r>
    </w:p>
    <w:p w:rsidR="003243BA" w:rsidRPr="003243BA" w:rsidRDefault="003243BA" w:rsidP="003243BA">
      <w:pPr>
        <w:widowControl/>
        <w:shd w:val="clear" w:color="auto" w:fill="F6F6F6"/>
        <w:spacing w:after="158"/>
        <w:jc w:val="left"/>
        <w:rPr>
          <w:rFonts w:ascii="宋体" w:eastAsia="宋体" w:hAnsi="宋体" w:cs="宋体"/>
          <w:color w:val="999999"/>
          <w:kern w:val="0"/>
          <w:sz w:val="20"/>
          <w:szCs w:val="20"/>
        </w:rPr>
      </w:pPr>
      <w:hyperlink r:id="rId89" w:history="1">
        <w:r w:rsidRPr="003243BA">
          <w:rPr>
            <w:rFonts w:ascii="宋体" w:eastAsia="宋体" w:hAnsi="宋体" w:cs="宋体"/>
            <w:b/>
            <w:bCs/>
            <w:color w:val="009A61"/>
            <w:kern w:val="0"/>
            <w:sz w:val="20"/>
            <w:szCs w:val="20"/>
          </w:rPr>
          <w:t>rockybean</w:t>
        </w:r>
        <w:r w:rsidRPr="003243BA">
          <w:rPr>
            <w:rFonts w:ascii="宋体" w:eastAsia="宋体" w:hAnsi="宋体" w:cs="宋体"/>
            <w:color w:val="009A61"/>
            <w:kern w:val="0"/>
            <w:sz w:val="20"/>
            <w:szCs w:val="20"/>
          </w:rPr>
          <w:t> </w:t>
        </w:r>
      </w:hyperlink>
      <w:r w:rsidRPr="003243BA">
        <w:rPr>
          <w:rFonts w:ascii="宋体" w:eastAsia="宋体" w:hAnsi="宋体" w:cs="宋体"/>
          <w:color w:val="999999"/>
          <w:kern w:val="0"/>
          <w:sz w:val="20"/>
          <w:szCs w:val="20"/>
        </w:rPr>
        <w:t>· 2014年03月13日</w:t>
      </w:r>
    </w:p>
    <w:p w:rsidR="003243BA" w:rsidRPr="003243BA" w:rsidRDefault="003243BA" w:rsidP="003243BA">
      <w:pPr>
        <w:widowControl/>
        <w:shd w:val="clear" w:color="auto" w:fill="F6F6F6"/>
        <w:jc w:val="left"/>
        <w:rPr>
          <w:rFonts w:ascii="宋体" w:eastAsia="宋体" w:hAnsi="宋体" w:cs="宋体"/>
          <w:color w:val="666666"/>
          <w:kern w:val="0"/>
          <w:sz w:val="20"/>
          <w:szCs w:val="20"/>
        </w:rPr>
      </w:pPr>
      <w:hyperlink r:id="rId90" w:history="1">
        <w:r w:rsidRPr="003243BA">
          <w:rPr>
            <w:rFonts w:ascii="宋体" w:eastAsia="宋体" w:hAnsi="宋体" w:cs="宋体"/>
            <w:color w:val="009A61"/>
            <w:kern w:val="0"/>
            <w:sz w:val="20"/>
            <w:szCs w:val="20"/>
            <w:u w:val="single"/>
          </w:rPr>
          <w:t>展开评论</w:t>
        </w:r>
      </w:hyperlink>
    </w:p>
    <w:p w:rsidR="003243BA" w:rsidRPr="003243BA" w:rsidRDefault="003243BA" w:rsidP="003243BA">
      <w:pPr>
        <w:widowControl/>
        <w:shd w:val="clear" w:color="auto" w:fill="F3F3F3"/>
        <w:spacing w:line="810" w:lineRule="atLeast"/>
        <w:jc w:val="center"/>
        <w:rPr>
          <w:rFonts w:ascii="宋体" w:eastAsia="宋体" w:hAnsi="宋体" w:cs="宋体"/>
          <w:color w:val="666666"/>
          <w:kern w:val="0"/>
          <w:sz w:val="27"/>
          <w:szCs w:val="27"/>
        </w:rPr>
      </w:pPr>
      <w:r w:rsidRPr="003243BA">
        <w:rPr>
          <w:rFonts w:ascii="宋体" w:eastAsia="宋体" w:hAnsi="宋体" w:cs="宋体"/>
          <w:color w:val="666666"/>
          <w:kern w:val="0"/>
          <w:sz w:val="27"/>
          <w:szCs w:val="27"/>
          <w:bdr w:val="none" w:sz="0" w:space="0" w:color="auto" w:frame="1"/>
        </w:rPr>
        <w:t>答案对人有帮助，有参考价值</w:t>
      </w:r>
      <w:r w:rsidRPr="003243BA">
        <w:rPr>
          <w:rFonts w:ascii="宋体" w:eastAsia="宋体" w:hAnsi="宋体" w:cs="宋体"/>
          <w:color w:val="666666"/>
          <w:kern w:val="0"/>
          <w:sz w:val="27"/>
          <w:szCs w:val="27"/>
        </w:rPr>
        <w:t>1</w:t>
      </w:r>
      <w:r w:rsidRPr="003243BA">
        <w:rPr>
          <w:rFonts w:ascii="宋体" w:eastAsia="宋体" w:hAnsi="宋体" w:cs="宋体"/>
          <w:color w:val="666666"/>
          <w:kern w:val="0"/>
          <w:sz w:val="27"/>
          <w:szCs w:val="27"/>
          <w:bdr w:val="none" w:sz="0" w:space="0" w:color="auto" w:frame="1"/>
        </w:rPr>
        <w:t>答案没帮助，是错误的答案，答非所问</w:t>
      </w:r>
    </w:p>
    <w:p w:rsidR="003243BA" w:rsidRPr="003243BA" w:rsidRDefault="003243BA" w:rsidP="003243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kern w:val="0"/>
          <w:sz w:val="24"/>
          <w:szCs w:val="24"/>
        </w:rPr>
        <w:t>每个人提交前，都应该把自己的修改rebase到服务器的最新代码之上，遵守这个规则就不会有任何问题。如果你需要force push，说明你做反了，把服务器代码rebase到你本地分支</w:t>
      </w:r>
      <w:proofErr w:type="gramStart"/>
      <w:r w:rsidRPr="003243BA">
        <w:rPr>
          <w:rFonts w:ascii="宋体" w:eastAsia="宋体" w:hAnsi="宋体" w:cs="宋体"/>
          <w:kern w:val="0"/>
          <w:sz w:val="24"/>
          <w:szCs w:val="24"/>
        </w:rPr>
        <w:t>之上才</w:t>
      </w:r>
      <w:proofErr w:type="gramEnd"/>
      <w:r w:rsidRPr="003243BA">
        <w:rPr>
          <w:rFonts w:ascii="宋体" w:eastAsia="宋体" w:hAnsi="宋体" w:cs="宋体"/>
          <w:kern w:val="0"/>
          <w:sz w:val="24"/>
          <w:szCs w:val="24"/>
        </w:rPr>
        <w:t>会需要force push，这是错误的用法。</w:t>
      </w:r>
    </w:p>
    <w:p w:rsidR="003243BA" w:rsidRPr="003243BA" w:rsidRDefault="003243BA" w:rsidP="003243BA">
      <w:pPr>
        <w:widowControl/>
        <w:numPr>
          <w:ilvl w:val="0"/>
          <w:numId w:val="13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Cs w:val="21"/>
        </w:rPr>
      </w:pPr>
      <w:hyperlink r:id="rId91" w:history="1">
        <w:r w:rsidRPr="003243BA">
          <w:rPr>
            <w:rFonts w:ascii="宋体" w:eastAsia="宋体" w:hAnsi="宋体" w:cs="宋体"/>
            <w:color w:val="999999"/>
            <w:kern w:val="0"/>
            <w:szCs w:val="21"/>
            <w:u w:val="single"/>
          </w:rPr>
          <w:t>2014年03月12日回答</w:t>
        </w:r>
      </w:hyperlink>
    </w:p>
    <w:p w:rsidR="003243BA" w:rsidRPr="003243BA" w:rsidRDefault="003243BA" w:rsidP="003243BA">
      <w:pPr>
        <w:widowControl/>
        <w:ind w:left="450"/>
        <w:jc w:val="left"/>
        <w:rPr>
          <w:rFonts w:ascii="宋体" w:eastAsia="宋体" w:hAnsi="宋体" w:cs="宋体"/>
          <w:kern w:val="0"/>
          <w:szCs w:val="21"/>
        </w:rPr>
      </w:pPr>
      <w:r w:rsidRPr="003243BA">
        <w:rPr>
          <w:rFonts w:ascii="宋体" w:eastAsia="宋体" w:hAnsi="宋体" w:cs="宋体"/>
          <w:kern w:val="0"/>
          <w:szCs w:val="21"/>
        </w:rPr>
        <w:t> </w:t>
      </w:r>
    </w:p>
    <w:p w:rsidR="003243BA" w:rsidRPr="003243BA" w:rsidRDefault="003243BA" w:rsidP="003243BA">
      <w:pPr>
        <w:widowControl/>
        <w:numPr>
          <w:ilvl w:val="0"/>
          <w:numId w:val="13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Cs w:val="21"/>
        </w:rPr>
      </w:pPr>
      <w:hyperlink r:id="rId92" w:history="1">
        <w:r w:rsidRPr="003243BA">
          <w:rPr>
            <w:rFonts w:ascii="宋体" w:eastAsia="宋体" w:hAnsi="宋体" w:cs="宋体"/>
            <w:color w:val="999999"/>
            <w:kern w:val="0"/>
            <w:szCs w:val="21"/>
            <w:u w:val="single"/>
          </w:rPr>
          <w:t>评论</w:t>
        </w:r>
      </w:hyperlink>
    </w:p>
    <w:p w:rsidR="003243BA" w:rsidRPr="003243BA" w:rsidRDefault="003243BA" w:rsidP="003243BA">
      <w:pPr>
        <w:widowControl/>
        <w:ind w:left="450"/>
        <w:jc w:val="left"/>
        <w:rPr>
          <w:rFonts w:ascii="宋体" w:eastAsia="宋体" w:hAnsi="宋体" w:cs="宋体"/>
          <w:kern w:val="0"/>
          <w:szCs w:val="21"/>
        </w:rPr>
      </w:pPr>
      <w:r w:rsidRPr="003243BA">
        <w:rPr>
          <w:rFonts w:ascii="宋体" w:eastAsia="宋体" w:hAnsi="宋体" w:cs="宋体"/>
          <w:kern w:val="0"/>
          <w:szCs w:val="21"/>
        </w:rPr>
        <w:lastRenderedPageBreak/>
        <w:t> </w:t>
      </w:r>
    </w:p>
    <w:p w:rsidR="003243BA" w:rsidRPr="003243BA" w:rsidRDefault="003243BA" w:rsidP="003243BA">
      <w:pPr>
        <w:widowControl/>
        <w:numPr>
          <w:ilvl w:val="0"/>
          <w:numId w:val="13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color w:val="999999"/>
          <w:kern w:val="0"/>
          <w:szCs w:val="21"/>
        </w:rPr>
      </w:pPr>
      <w:hyperlink r:id="rId93" w:history="1">
        <w:r w:rsidRPr="003243BA">
          <w:rPr>
            <w:rFonts w:ascii="宋体" w:eastAsia="宋体" w:hAnsi="宋体" w:cs="宋体"/>
            <w:color w:val="999999"/>
            <w:kern w:val="0"/>
            <w:szCs w:val="21"/>
            <w:u w:val="single"/>
          </w:rPr>
          <w:t>编辑</w:t>
        </w:r>
      </w:hyperlink>
    </w:p>
    <w:p w:rsidR="003243BA" w:rsidRPr="003243BA" w:rsidRDefault="003243BA" w:rsidP="003243BA">
      <w:pPr>
        <w:widowControl/>
        <w:spacing w:line="480" w:lineRule="atLeast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noProof/>
          <w:color w:val="009A61"/>
          <w:kern w:val="0"/>
          <w:szCs w:val="21"/>
        </w:rPr>
        <w:drawing>
          <wp:inline distT="0" distB="0" distL="0" distR="0">
            <wp:extent cx="609600" cy="609600"/>
            <wp:effectExtent l="0" t="0" r="0" b="0"/>
            <wp:docPr id="11" name="图片 11" descr="https://sf-static.b0.upaiyun.com/v-58b3fb79/global/img/user-64.png">
              <a:hlinkClick xmlns:a="http://schemas.openxmlformats.org/drawingml/2006/main" r:id="rId9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f-static.b0.upaiyun.com/v-58b3fb79/global/img/user-64.png">
                      <a:hlinkClick r:id="rId9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3BA" w:rsidRPr="003243BA" w:rsidRDefault="003243BA" w:rsidP="003243BA">
      <w:pPr>
        <w:widowControl/>
        <w:jc w:val="left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hyperlink r:id="rId96" w:tooltip="Alvin_135272" w:history="1">
        <w:r w:rsidRPr="003243BA">
          <w:rPr>
            <w:rFonts w:ascii="宋体" w:eastAsia="宋体" w:hAnsi="宋体" w:cs="宋体"/>
            <w:color w:val="009A61"/>
            <w:kern w:val="0"/>
            <w:szCs w:val="21"/>
            <w:u w:val="single"/>
          </w:rPr>
          <w:t>Alvin_135272</w:t>
        </w:r>
      </w:hyperlink>
      <w:r w:rsidRPr="003243BA">
        <w:rPr>
          <w:rFonts w:ascii="宋体" w:eastAsia="宋体" w:hAnsi="宋体" w:cs="宋体"/>
          <w:color w:val="999999"/>
          <w:kern w:val="0"/>
          <w:sz w:val="20"/>
          <w:szCs w:val="20"/>
        </w:rPr>
        <w:t>34 声望</w:t>
      </w:r>
    </w:p>
    <w:p w:rsidR="003243BA" w:rsidRPr="003243BA" w:rsidRDefault="003243BA" w:rsidP="003243BA">
      <w:pPr>
        <w:widowControl/>
        <w:shd w:val="clear" w:color="auto" w:fill="F3F3F3"/>
        <w:spacing w:line="810" w:lineRule="atLeast"/>
        <w:jc w:val="center"/>
        <w:rPr>
          <w:rFonts w:ascii="宋体" w:eastAsia="宋体" w:hAnsi="宋体" w:cs="宋体"/>
          <w:color w:val="666666"/>
          <w:kern w:val="0"/>
          <w:sz w:val="27"/>
          <w:szCs w:val="27"/>
        </w:rPr>
      </w:pPr>
      <w:r w:rsidRPr="003243BA">
        <w:rPr>
          <w:rFonts w:ascii="宋体" w:eastAsia="宋体" w:hAnsi="宋体" w:cs="宋体"/>
          <w:color w:val="666666"/>
          <w:kern w:val="0"/>
          <w:sz w:val="27"/>
          <w:szCs w:val="27"/>
          <w:bdr w:val="none" w:sz="0" w:space="0" w:color="auto" w:frame="1"/>
        </w:rPr>
        <w:t>答案对人有帮助，有参考价值</w:t>
      </w:r>
      <w:r w:rsidRPr="003243BA">
        <w:rPr>
          <w:rFonts w:ascii="宋体" w:eastAsia="宋体" w:hAnsi="宋体" w:cs="宋体"/>
          <w:color w:val="666666"/>
          <w:kern w:val="0"/>
          <w:sz w:val="27"/>
          <w:szCs w:val="27"/>
        </w:rPr>
        <w:t>1</w:t>
      </w:r>
      <w:r w:rsidRPr="003243BA">
        <w:rPr>
          <w:rFonts w:ascii="宋体" w:eastAsia="宋体" w:hAnsi="宋体" w:cs="宋体"/>
          <w:color w:val="666666"/>
          <w:kern w:val="0"/>
          <w:sz w:val="27"/>
          <w:szCs w:val="27"/>
          <w:bdr w:val="none" w:sz="0" w:space="0" w:color="auto" w:frame="1"/>
        </w:rPr>
        <w:t>答案没帮助，是错误的答案，答非所问</w:t>
      </w:r>
    </w:p>
    <w:p w:rsidR="003243BA" w:rsidRPr="003243BA" w:rsidRDefault="003243BA" w:rsidP="003243BA">
      <w:pPr>
        <w:widowControl/>
        <w:spacing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kern w:val="0"/>
          <w:sz w:val="24"/>
          <w:szCs w:val="24"/>
        </w:rPr>
        <w:t xml:space="preserve">建议参考 Pro </w:t>
      </w:r>
      <w:proofErr w:type="spellStart"/>
      <w:r w:rsidRPr="003243B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243BA">
        <w:rPr>
          <w:rFonts w:ascii="宋体" w:eastAsia="宋体" w:hAnsi="宋体" w:cs="宋体"/>
          <w:kern w:val="0"/>
          <w:sz w:val="24"/>
          <w:szCs w:val="24"/>
        </w:rPr>
        <w:t xml:space="preserve"> 中关于 rebase 的章节 </w:t>
      </w:r>
      <w:hyperlink r:id="rId97" w:tgtFrame="_blank" w:history="1">
        <w:r w:rsidRPr="003243BA">
          <w:rPr>
            <w:rFonts w:ascii="宋体" w:eastAsia="宋体" w:hAnsi="宋体" w:cs="宋体"/>
            <w:color w:val="009A61"/>
            <w:kern w:val="0"/>
            <w:sz w:val="24"/>
            <w:szCs w:val="24"/>
            <w:u w:val="single"/>
          </w:rPr>
          <w:t>http://git-scm.com/book/zh/Git-%E5%88%86%E6%94%AF-%E5%88%86%E6%94%AF%E7%9A%84%E8%A1%8D%E5%90%88</w:t>
        </w:r>
      </w:hyperlink>
    </w:p>
    <w:p w:rsidR="003243BA" w:rsidRPr="003243BA" w:rsidRDefault="003243BA" w:rsidP="003243BA">
      <w:pPr>
        <w:widowControl/>
        <w:shd w:val="clear" w:color="auto" w:fill="F6F6F6"/>
        <w:spacing w:after="360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proofErr w:type="gramStart"/>
      <w:r w:rsidRPr="003243BA">
        <w:rPr>
          <w:rFonts w:ascii="宋体" w:eastAsia="宋体" w:hAnsi="宋体" w:cs="宋体"/>
          <w:b/>
          <w:bCs/>
          <w:color w:val="555555"/>
          <w:kern w:val="0"/>
          <w:sz w:val="24"/>
          <w:szCs w:val="24"/>
        </w:rPr>
        <w:t>衍合的</w:t>
      </w:r>
      <w:proofErr w:type="gramEnd"/>
      <w:r w:rsidRPr="003243BA">
        <w:rPr>
          <w:rFonts w:ascii="宋体" w:eastAsia="宋体" w:hAnsi="宋体" w:cs="宋体"/>
          <w:b/>
          <w:bCs/>
          <w:color w:val="555555"/>
          <w:kern w:val="0"/>
          <w:sz w:val="24"/>
          <w:szCs w:val="24"/>
        </w:rPr>
        <w:t>风险</w:t>
      </w:r>
      <w:r w:rsidRPr="003243BA">
        <w:rPr>
          <w:rFonts w:ascii="宋体" w:eastAsia="宋体" w:hAnsi="宋体" w:cs="宋体"/>
          <w:color w:val="555555"/>
          <w:kern w:val="0"/>
          <w:sz w:val="24"/>
          <w:szCs w:val="24"/>
        </w:rPr>
        <w:br/>
        <w:t>呃，奇妙</w:t>
      </w:r>
      <w:proofErr w:type="gramStart"/>
      <w:r w:rsidRPr="003243BA">
        <w:rPr>
          <w:rFonts w:ascii="宋体" w:eastAsia="宋体" w:hAnsi="宋体" w:cs="宋体"/>
          <w:color w:val="555555"/>
          <w:kern w:val="0"/>
          <w:sz w:val="24"/>
          <w:szCs w:val="24"/>
        </w:rPr>
        <w:t>的衍合也</w:t>
      </w:r>
      <w:proofErr w:type="gramEnd"/>
      <w:r w:rsidRPr="003243BA">
        <w:rPr>
          <w:rFonts w:ascii="宋体" w:eastAsia="宋体" w:hAnsi="宋体" w:cs="宋体"/>
          <w:color w:val="555555"/>
          <w:kern w:val="0"/>
          <w:sz w:val="24"/>
          <w:szCs w:val="24"/>
        </w:rPr>
        <w:t>并非完美无缺，要用它得遵守一条准则：</w:t>
      </w:r>
    </w:p>
    <w:p w:rsidR="003243BA" w:rsidRPr="003243BA" w:rsidRDefault="003243BA" w:rsidP="003243BA">
      <w:pPr>
        <w:widowControl/>
        <w:shd w:val="clear" w:color="auto" w:fill="F6F6F6"/>
        <w:spacing w:before="360" w:after="360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243BA">
        <w:rPr>
          <w:rFonts w:ascii="宋体" w:eastAsia="宋体" w:hAnsi="宋体" w:cs="宋体"/>
          <w:b/>
          <w:bCs/>
          <w:color w:val="555555"/>
          <w:kern w:val="0"/>
          <w:sz w:val="24"/>
          <w:szCs w:val="24"/>
        </w:rPr>
        <w:t>一旦分支中的提交对象发布到公共仓库，就千万不要对该分支进行衍合操作。</w:t>
      </w:r>
    </w:p>
    <w:p w:rsidR="003243BA" w:rsidRPr="003243BA" w:rsidRDefault="003243BA" w:rsidP="003243BA">
      <w:pPr>
        <w:widowControl/>
        <w:shd w:val="clear" w:color="auto" w:fill="F6F6F6"/>
        <w:spacing w:before="360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243BA">
        <w:rPr>
          <w:rFonts w:ascii="宋体" w:eastAsia="宋体" w:hAnsi="宋体" w:cs="宋体"/>
          <w:color w:val="555555"/>
          <w:kern w:val="0"/>
          <w:sz w:val="24"/>
          <w:szCs w:val="24"/>
        </w:rPr>
        <w:t>如果你遵循这条金科玉律，就不会出差错。否则，人民群众会仇恨你，你的朋友和家人也会嘲笑你，唾弃你。</w:t>
      </w:r>
    </w:p>
    <w:p w:rsidR="003243BA" w:rsidRPr="003243BA" w:rsidRDefault="003243BA" w:rsidP="003243BA">
      <w:pPr>
        <w:widowControl/>
        <w:spacing w:befor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kern w:val="0"/>
          <w:sz w:val="24"/>
          <w:szCs w:val="24"/>
        </w:rPr>
        <w:t>就我而言。如果 rebase 完后，需要使用 </w:t>
      </w:r>
      <w:r w:rsidRPr="003243BA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push -f</w:t>
      </w:r>
      <w:r w:rsidRPr="003243BA">
        <w:rPr>
          <w:rFonts w:ascii="宋体" w:eastAsia="宋体" w:hAnsi="宋体" w:cs="宋体"/>
          <w:kern w:val="0"/>
          <w:sz w:val="24"/>
          <w:szCs w:val="24"/>
        </w:rPr>
        <w:t> 的话，一定代表该 rebase 操作是不合适。除非你是有意在修改提交历史。</w:t>
      </w:r>
    </w:p>
    <w:p w:rsidR="003243BA" w:rsidRPr="003243BA" w:rsidRDefault="003243BA" w:rsidP="003243BA">
      <w:pPr>
        <w:widowControl/>
        <w:numPr>
          <w:ilvl w:val="0"/>
          <w:numId w:val="14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Cs w:val="21"/>
        </w:rPr>
      </w:pPr>
      <w:hyperlink r:id="rId98" w:history="1">
        <w:r w:rsidRPr="003243BA">
          <w:rPr>
            <w:rFonts w:ascii="宋体" w:eastAsia="宋体" w:hAnsi="宋体" w:cs="宋体"/>
            <w:color w:val="999999"/>
            <w:kern w:val="0"/>
            <w:szCs w:val="21"/>
            <w:u w:val="single"/>
          </w:rPr>
          <w:t>2014年03月12日回答</w:t>
        </w:r>
      </w:hyperlink>
    </w:p>
    <w:p w:rsidR="003243BA" w:rsidRPr="003243BA" w:rsidRDefault="003243BA" w:rsidP="003243BA">
      <w:pPr>
        <w:widowControl/>
        <w:ind w:left="450"/>
        <w:jc w:val="left"/>
        <w:rPr>
          <w:rFonts w:ascii="宋体" w:eastAsia="宋体" w:hAnsi="宋体" w:cs="宋体"/>
          <w:kern w:val="0"/>
          <w:szCs w:val="21"/>
        </w:rPr>
      </w:pPr>
      <w:r w:rsidRPr="003243BA">
        <w:rPr>
          <w:rFonts w:ascii="宋体" w:eastAsia="宋体" w:hAnsi="宋体" w:cs="宋体"/>
          <w:kern w:val="0"/>
          <w:szCs w:val="21"/>
        </w:rPr>
        <w:t> </w:t>
      </w:r>
    </w:p>
    <w:p w:rsidR="003243BA" w:rsidRPr="003243BA" w:rsidRDefault="003243BA" w:rsidP="003243BA">
      <w:pPr>
        <w:widowControl/>
        <w:numPr>
          <w:ilvl w:val="0"/>
          <w:numId w:val="14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Cs w:val="21"/>
        </w:rPr>
      </w:pPr>
      <w:hyperlink r:id="rId99" w:history="1">
        <w:r w:rsidRPr="003243BA">
          <w:rPr>
            <w:rFonts w:ascii="宋体" w:eastAsia="宋体" w:hAnsi="宋体" w:cs="宋体"/>
            <w:color w:val="999999"/>
            <w:kern w:val="0"/>
            <w:szCs w:val="21"/>
            <w:u w:val="single"/>
          </w:rPr>
          <w:t>评论</w:t>
        </w:r>
      </w:hyperlink>
    </w:p>
    <w:p w:rsidR="003243BA" w:rsidRPr="003243BA" w:rsidRDefault="003243BA" w:rsidP="003243BA">
      <w:pPr>
        <w:widowControl/>
        <w:ind w:left="450"/>
        <w:jc w:val="left"/>
        <w:rPr>
          <w:rFonts w:ascii="宋体" w:eastAsia="宋体" w:hAnsi="宋体" w:cs="宋体"/>
          <w:kern w:val="0"/>
          <w:szCs w:val="21"/>
        </w:rPr>
      </w:pPr>
      <w:r w:rsidRPr="003243BA">
        <w:rPr>
          <w:rFonts w:ascii="宋体" w:eastAsia="宋体" w:hAnsi="宋体" w:cs="宋体"/>
          <w:kern w:val="0"/>
          <w:szCs w:val="21"/>
        </w:rPr>
        <w:t> </w:t>
      </w:r>
    </w:p>
    <w:p w:rsidR="003243BA" w:rsidRPr="003243BA" w:rsidRDefault="003243BA" w:rsidP="003243BA">
      <w:pPr>
        <w:widowControl/>
        <w:numPr>
          <w:ilvl w:val="0"/>
          <w:numId w:val="14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color w:val="999999"/>
          <w:kern w:val="0"/>
          <w:szCs w:val="21"/>
        </w:rPr>
      </w:pPr>
      <w:hyperlink r:id="rId100" w:history="1">
        <w:r w:rsidRPr="003243BA">
          <w:rPr>
            <w:rFonts w:ascii="宋体" w:eastAsia="宋体" w:hAnsi="宋体" w:cs="宋体"/>
            <w:color w:val="999999"/>
            <w:kern w:val="0"/>
            <w:szCs w:val="21"/>
            <w:u w:val="single"/>
          </w:rPr>
          <w:t>编辑</w:t>
        </w:r>
      </w:hyperlink>
    </w:p>
    <w:p w:rsidR="003243BA" w:rsidRPr="003243BA" w:rsidRDefault="003243BA" w:rsidP="003243BA">
      <w:pPr>
        <w:widowControl/>
        <w:spacing w:line="480" w:lineRule="atLeast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noProof/>
          <w:color w:val="009A61"/>
          <w:kern w:val="0"/>
          <w:szCs w:val="21"/>
        </w:rPr>
        <w:drawing>
          <wp:inline distT="0" distB="0" distL="0" distR="0">
            <wp:extent cx="609600" cy="609600"/>
            <wp:effectExtent l="0" t="0" r="0" b="0"/>
            <wp:docPr id="10" name="图片 10" descr="https://sfault-avatar.b0.upaiyun.com/206/662/2066628516-5575669cc6823_big64">
              <a:hlinkClick xmlns:a="http://schemas.openxmlformats.org/drawingml/2006/main" r:id="rId10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fault-avatar.b0.upaiyun.com/206/662/2066628516-5575669cc6823_big64">
                      <a:hlinkClick r:id="rId10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3BA" w:rsidRPr="003243BA" w:rsidRDefault="003243BA" w:rsidP="003243BA">
      <w:pPr>
        <w:widowControl/>
        <w:jc w:val="left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hyperlink r:id="rId103" w:tooltip="reyesyang" w:history="1">
        <w:r w:rsidRPr="003243BA">
          <w:rPr>
            <w:rFonts w:ascii="宋体" w:eastAsia="宋体" w:hAnsi="宋体" w:cs="宋体"/>
            <w:color w:val="009A61"/>
            <w:kern w:val="0"/>
            <w:szCs w:val="21"/>
            <w:u w:val="single"/>
          </w:rPr>
          <w:t>reyesyang</w:t>
        </w:r>
      </w:hyperlink>
      <w:r w:rsidRPr="003243BA">
        <w:rPr>
          <w:rFonts w:ascii="宋体" w:eastAsia="宋体" w:hAnsi="宋体" w:cs="宋体"/>
          <w:color w:val="999999"/>
          <w:kern w:val="0"/>
          <w:sz w:val="20"/>
          <w:szCs w:val="20"/>
        </w:rPr>
        <w:t>870 声望</w:t>
      </w:r>
    </w:p>
    <w:p w:rsidR="003243BA" w:rsidRPr="003243BA" w:rsidRDefault="003243BA" w:rsidP="003243BA">
      <w:pPr>
        <w:widowControl/>
        <w:shd w:val="clear" w:color="auto" w:fill="F3F3F3"/>
        <w:spacing w:line="810" w:lineRule="atLeast"/>
        <w:jc w:val="center"/>
        <w:rPr>
          <w:rFonts w:ascii="宋体" w:eastAsia="宋体" w:hAnsi="宋体" w:cs="宋体"/>
          <w:color w:val="666666"/>
          <w:kern w:val="0"/>
          <w:sz w:val="27"/>
          <w:szCs w:val="27"/>
        </w:rPr>
      </w:pPr>
      <w:r w:rsidRPr="003243BA">
        <w:rPr>
          <w:rFonts w:ascii="宋体" w:eastAsia="宋体" w:hAnsi="宋体" w:cs="宋体"/>
          <w:color w:val="666666"/>
          <w:kern w:val="0"/>
          <w:sz w:val="27"/>
          <w:szCs w:val="27"/>
          <w:bdr w:val="none" w:sz="0" w:space="0" w:color="auto" w:frame="1"/>
        </w:rPr>
        <w:lastRenderedPageBreak/>
        <w:t>答案对人有帮助，有参考价值</w:t>
      </w:r>
      <w:r w:rsidRPr="003243BA">
        <w:rPr>
          <w:rFonts w:ascii="宋体" w:eastAsia="宋体" w:hAnsi="宋体" w:cs="宋体"/>
          <w:color w:val="666666"/>
          <w:kern w:val="0"/>
          <w:sz w:val="27"/>
          <w:szCs w:val="27"/>
        </w:rPr>
        <w:t>1</w:t>
      </w:r>
      <w:r w:rsidRPr="003243BA">
        <w:rPr>
          <w:rFonts w:ascii="宋体" w:eastAsia="宋体" w:hAnsi="宋体" w:cs="宋体"/>
          <w:color w:val="666666"/>
          <w:kern w:val="0"/>
          <w:sz w:val="27"/>
          <w:szCs w:val="27"/>
          <w:bdr w:val="none" w:sz="0" w:space="0" w:color="auto" w:frame="1"/>
        </w:rPr>
        <w:t>答案没帮助，是错误的答案，答非所问</w:t>
      </w:r>
    </w:p>
    <w:p w:rsidR="003243BA" w:rsidRPr="003243BA" w:rsidRDefault="003243BA" w:rsidP="003243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kern w:val="0"/>
          <w:sz w:val="24"/>
          <w:szCs w:val="24"/>
        </w:rPr>
        <w:t>不需要push -f啊，如果分支落后就用pull --rebase</w:t>
      </w:r>
    </w:p>
    <w:p w:rsidR="003243BA" w:rsidRPr="003243BA" w:rsidRDefault="003243BA" w:rsidP="003243BA">
      <w:pPr>
        <w:widowControl/>
        <w:numPr>
          <w:ilvl w:val="0"/>
          <w:numId w:val="15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Cs w:val="21"/>
        </w:rPr>
      </w:pPr>
      <w:hyperlink r:id="rId104" w:history="1">
        <w:r w:rsidRPr="003243BA">
          <w:rPr>
            <w:rFonts w:ascii="宋体" w:eastAsia="宋体" w:hAnsi="宋体" w:cs="宋体"/>
            <w:color w:val="999999"/>
            <w:kern w:val="0"/>
            <w:szCs w:val="21"/>
            <w:u w:val="single"/>
          </w:rPr>
          <w:t>2015年06月16日回答</w:t>
        </w:r>
      </w:hyperlink>
    </w:p>
    <w:p w:rsidR="003243BA" w:rsidRPr="003243BA" w:rsidRDefault="003243BA" w:rsidP="003243BA">
      <w:pPr>
        <w:widowControl/>
        <w:ind w:left="450"/>
        <w:jc w:val="left"/>
        <w:rPr>
          <w:rFonts w:ascii="宋体" w:eastAsia="宋体" w:hAnsi="宋体" w:cs="宋体"/>
          <w:kern w:val="0"/>
          <w:szCs w:val="21"/>
        </w:rPr>
      </w:pPr>
      <w:r w:rsidRPr="003243BA">
        <w:rPr>
          <w:rFonts w:ascii="宋体" w:eastAsia="宋体" w:hAnsi="宋体" w:cs="宋体"/>
          <w:kern w:val="0"/>
          <w:szCs w:val="21"/>
        </w:rPr>
        <w:t> </w:t>
      </w:r>
    </w:p>
    <w:p w:rsidR="003243BA" w:rsidRPr="003243BA" w:rsidRDefault="003243BA" w:rsidP="003243BA">
      <w:pPr>
        <w:widowControl/>
        <w:numPr>
          <w:ilvl w:val="0"/>
          <w:numId w:val="15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Cs w:val="21"/>
        </w:rPr>
      </w:pPr>
      <w:hyperlink r:id="rId105" w:history="1">
        <w:r w:rsidRPr="003243BA">
          <w:rPr>
            <w:rFonts w:ascii="宋体" w:eastAsia="宋体" w:hAnsi="宋体" w:cs="宋体"/>
            <w:color w:val="999999"/>
            <w:kern w:val="0"/>
            <w:szCs w:val="21"/>
            <w:u w:val="single"/>
          </w:rPr>
          <w:t>评论</w:t>
        </w:r>
      </w:hyperlink>
    </w:p>
    <w:p w:rsidR="003243BA" w:rsidRPr="003243BA" w:rsidRDefault="003243BA" w:rsidP="003243BA">
      <w:pPr>
        <w:widowControl/>
        <w:ind w:left="450"/>
        <w:jc w:val="left"/>
        <w:rPr>
          <w:rFonts w:ascii="宋体" w:eastAsia="宋体" w:hAnsi="宋体" w:cs="宋体"/>
          <w:kern w:val="0"/>
          <w:szCs w:val="21"/>
        </w:rPr>
      </w:pPr>
      <w:r w:rsidRPr="003243BA">
        <w:rPr>
          <w:rFonts w:ascii="宋体" w:eastAsia="宋体" w:hAnsi="宋体" w:cs="宋体"/>
          <w:kern w:val="0"/>
          <w:szCs w:val="21"/>
        </w:rPr>
        <w:t> </w:t>
      </w:r>
    </w:p>
    <w:p w:rsidR="003243BA" w:rsidRPr="003243BA" w:rsidRDefault="003243BA" w:rsidP="003243BA">
      <w:pPr>
        <w:widowControl/>
        <w:numPr>
          <w:ilvl w:val="0"/>
          <w:numId w:val="15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color w:val="999999"/>
          <w:kern w:val="0"/>
          <w:szCs w:val="21"/>
        </w:rPr>
      </w:pPr>
      <w:hyperlink r:id="rId106" w:history="1">
        <w:r w:rsidRPr="003243BA">
          <w:rPr>
            <w:rFonts w:ascii="宋体" w:eastAsia="宋体" w:hAnsi="宋体" w:cs="宋体"/>
            <w:color w:val="999999"/>
            <w:kern w:val="0"/>
            <w:szCs w:val="21"/>
            <w:u w:val="single"/>
          </w:rPr>
          <w:t>编辑</w:t>
        </w:r>
      </w:hyperlink>
    </w:p>
    <w:p w:rsidR="003243BA" w:rsidRPr="003243BA" w:rsidRDefault="003243BA" w:rsidP="003243BA">
      <w:pPr>
        <w:widowControl/>
        <w:spacing w:line="480" w:lineRule="atLeast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noProof/>
          <w:color w:val="009A61"/>
          <w:kern w:val="0"/>
          <w:szCs w:val="21"/>
        </w:rPr>
        <w:drawing>
          <wp:inline distT="0" distB="0" distL="0" distR="0">
            <wp:extent cx="609600" cy="609600"/>
            <wp:effectExtent l="0" t="0" r="0" b="0"/>
            <wp:docPr id="9" name="图片 9" descr="https://sf-static.b0.upaiyun.com/v-58b3fb79/global/img/user-64.png">
              <a:hlinkClick xmlns:a="http://schemas.openxmlformats.org/drawingml/2006/main" r:id="rId10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f-static.b0.upaiyun.com/v-58b3fb79/global/img/user-64.png">
                      <a:hlinkClick r:id="rId10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3BA" w:rsidRPr="003243BA" w:rsidRDefault="003243BA" w:rsidP="003243BA">
      <w:pPr>
        <w:widowControl/>
        <w:jc w:val="left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hyperlink r:id="rId108" w:tooltip="yszc" w:history="1">
        <w:r w:rsidRPr="003243BA">
          <w:rPr>
            <w:rFonts w:ascii="宋体" w:eastAsia="宋体" w:hAnsi="宋体" w:cs="宋体"/>
            <w:color w:val="009A61"/>
            <w:kern w:val="0"/>
            <w:szCs w:val="21"/>
            <w:u w:val="single"/>
          </w:rPr>
          <w:t>yszc</w:t>
        </w:r>
      </w:hyperlink>
      <w:r w:rsidRPr="003243BA">
        <w:rPr>
          <w:rFonts w:ascii="宋体" w:eastAsia="宋体" w:hAnsi="宋体" w:cs="宋体"/>
          <w:color w:val="999999"/>
          <w:kern w:val="0"/>
          <w:sz w:val="20"/>
          <w:szCs w:val="20"/>
        </w:rPr>
        <w:t>11 声望</w:t>
      </w:r>
    </w:p>
    <w:p w:rsidR="003243BA" w:rsidRPr="003243BA" w:rsidRDefault="003243BA" w:rsidP="003243BA">
      <w:pPr>
        <w:widowControl/>
        <w:shd w:val="clear" w:color="auto" w:fill="F3F3F3"/>
        <w:spacing w:line="810" w:lineRule="atLeast"/>
        <w:jc w:val="center"/>
        <w:rPr>
          <w:rFonts w:ascii="宋体" w:eastAsia="宋体" w:hAnsi="宋体" w:cs="宋体"/>
          <w:color w:val="666666"/>
          <w:kern w:val="0"/>
          <w:sz w:val="27"/>
          <w:szCs w:val="27"/>
        </w:rPr>
      </w:pPr>
      <w:r w:rsidRPr="003243BA">
        <w:rPr>
          <w:rFonts w:ascii="宋体" w:eastAsia="宋体" w:hAnsi="宋体" w:cs="宋体"/>
          <w:color w:val="666666"/>
          <w:kern w:val="0"/>
          <w:sz w:val="27"/>
          <w:szCs w:val="27"/>
          <w:bdr w:val="none" w:sz="0" w:space="0" w:color="auto" w:frame="1"/>
        </w:rPr>
        <w:t>答案对人有帮助，有参考价值</w:t>
      </w:r>
      <w:r w:rsidRPr="003243BA">
        <w:rPr>
          <w:rFonts w:ascii="宋体" w:eastAsia="宋体" w:hAnsi="宋体" w:cs="宋体"/>
          <w:color w:val="666666"/>
          <w:kern w:val="0"/>
          <w:sz w:val="27"/>
          <w:szCs w:val="27"/>
        </w:rPr>
        <w:t>0</w:t>
      </w:r>
      <w:r w:rsidRPr="003243BA">
        <w:rPr>
          <w:rFonts w:ascii="宋体" w:eastAsia="宋体" w:hAnsi="宋体" w:cs="宋体"/>
          <w:color w:val="666666"/>
          <w:kern w:val="0"/>
          <w:sz w:val="27"/>
          <w:szCs w:val="27"/>
          <w:bdr w:val="none" w:sz="0" w:space="0" w:color="auto" w:frame="1"/>
        </w:rPr>
        <w:t>答案没帮助，是错误的答案，答非所问</w:t>
      </w:r>
    </w:p>
    <w:p w:rsidR="003243BA" w:rsidRPr="003243BA" w:rsidRDefault="003243BA" w:rsidP="003243BA">
      <w:pPr>
        <w:widowControl/>
        <w:spacing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kern w:val="0"/>
          <w:sz w:val="24"/>
          <w:szCs w:val="24"/>
        </w:rPr>
        <w:t>楼上的答案都很正，个人认为，</w:t>
      </w:r>
      <w:r w:rsidRPr="003243BA">
        <w:rPr>
          <w:rFonts w:ascii="宋体" w:eastAsia="宋体" w:hAnsi="宋体" w:cs="宋体"/>
          <w:b/>
          <w:bCs/>
          <w:kern w:val="0"/>
          <w:sz w:val="24"/>
          <w:szCs w:val="24"/>
        </w:rPr>
        <w:t>除非某个分支只有你自己搞</w:t>
      </w:r>
      <w:r w:rsidRPr="003243BA">
        <w:rPr>
          <w:rFonts w:ascii="宋体" w:eastAsia="宋体" w:hAnsi="宋体" w:cs="宋体"/>
          <w:kern w:val="0"/>
          <w:sz w:val="24"/>
          <w:szCs w:val="24"/>
        </w:rPr>
        <w:t>，你怎么rebase都是没有问题的，但是如果你在</w:t>
      </w:r>
      <w:r w:rsidRPr="003243BA">
        <w:rPr>
          <w:rFonts w:ascii="宋体" w:eastAsia="宋体" w:hAnsi="宋体" w:cs="宋体"/>
          <w:b/>
          <w:bCs/>
          <w:kern w:val="0"/>
          <w:sz w:val="24"/>
          <w:szCs w:val="24"/>
        </w:rPr>
        <w:t>master或者develop</w:t>
      </w:r>
      <w:r w:rsidRPr="003243BA">
        <w:rPr>
          <w:rFonts w:ascii="宋体" w:eastAsia="宋体" w:hAnsi="宋体" w:cs="宋体"/>
          <w:kern w:val="0"/>
          <w:sz w:val="24"/>
          <w:szCs w:val="24"/>
        </w:rPr>
        <w:t>这种分支上来rebase，估计团队里每个人都想拍死你，尤其是对</w:t>
      </w:r>
      <w:proofErr w:type="spellStart"/>
      <w:r w:rsidRPr="003243B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243BA">
        <w:rPr>
          <w:rFonts w:ascii="宋体" w:eastAsia="宋体" w:hAnsi="宋体" w:cs="宋体"/>
          <w:kern w:val="0"/>
          <w:sz w:val="24"/>
          <w:szCs w:val="24"/>
        </w:rPr>
        <w:t>不熟悉的队友，手足无措是非常正常的表现。</w:t>
      </w:r>
    </w:p>
    <w:p w:rsidR="003243BA" w:rsidRPr="003243BA" w:rsidRDefault="003243BA" w:rsidP="003243BA">
      <w:pPr>
        <w:widowControl/>
        <w:spacing w:befor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kern w:val="0"/>
          <w:sz w:val="24"/>
          <w:szCs w:val="24"/>
        </w:rPr>
        <w:t>rebase之后 push -f的情况只有一个，</w:t>
      </w:r>
      <w:proofErr w:type="gramStart"/>
      <w:r w:rsidRPr="003243BA">
        <w:rPr>
          <w:rFonts w:ascii="宋体" w:eastAsia="宋体" w:hAnsi="宋体" w:cs="宋体"/>
          <w:kern w:val="0"/>
          <w:sz w:val="24"/>
          <w:szCs w:val="24"/>
        </w:rPr>
        <w:t>就是题主像</w:t>
      </w:r>
      <w:proofErr w:type="gramEnd"/>
      <w:r w:rsidRPr="003243BA">
        <w:rPr>
          <w:rFonts w:ascii="宋体" w:eastAsia="宋体" w:hAnsi="宋体" w:cs="宋体"/>
          <w:kern w:val="0"/>
          <w:sz w:val="24"/>
          <w:szCs w:val="24"/>
        </w:rPr>
        <w:t>我一样有强迫症，害怕电脑</w:t>
      </w:r>
      <w:proofErr w:type="gramStart"/>
      <w:r w:rsidRPr="003243BA">
        <w:rPr>
          <w:rFonts w:ascii="宋体" w:eastAsia="宋体" w:hAnsi="宋体" w:cs="宋体"/>
          <w:kern w:val="0"/>
          <w:sz w:val="24"/>
          <w:szCs w:val="24"/>
        </w:rPr>
        <w:t>宕</w:t>
      </w:r>
      <w:proofErr w:type="gramEnd"/>
      <w:r w:rsidRPr="003243BA">
        <w:rPr>
          <w:rFonts w:ascii="宋体" w:eastAsia="宋体" w:hAnsi="宋体" w:cs="宋体"/>
          <w:kern w:val="0"/>
          <w:sz w:val="24"/>
          <w:szCs w:val="24"/>
        </w:rPr>
        <w:t>机、系统崩溃这种蛋疼的事情(悲惨的血泪史)，完成一个特性commit之后迅速push到远程</w:t>
      </w:r>
      <w:r w:rsidRPr="003243BA">
        <w:rPr>
          <w:rFonts w:ascii="宋体" w:eastAsia="宋体" w:hAnsi="宋体" w:cs="宋体"/>
          <w:b/>
          <w:bCs/>
          <w:kern w:val="0"/>
          <w:sz w:val="24"/>
          <w:szCs w:val="24"/>
        </w:rPr>
        <w:t>只属于你的分支上</w:t>
      </w:r>
      <w:r w:rsidRPr="003243BA">
        <w:rPr>
          <w:rFonts w:ascii="宋体" w:eastAsia="宋体" w:hAnsi="宋体" w:cs="宋体"/>
          <w:kern w:val="0"/>
          <w:sz w:val="24"/>
          <w:szCs w:val="24"/>
        </w:rPr>
        <w:t>，每天为了拿到develop的新特性，才在自己的分支上rebase develop,重复执行push的操作，这个个人认为是没有问题的，毕竟你只影响了你自己(而你知道这是对的)。</w:t>
      </w:r>
    </w:p>
    <w:p w:rsidR="003243BA" w:rsidRPr="003243BA" w:rsidRDefault="003243BA" w:rsidP="003243BA">
      <w:pPr>
        <w:widowControl/>
        <w:numPr>
          <w:ilvl w:val="0"/>
          <w:numId w:val="16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Cs w:val="21"/>
        </w:rPr>
      </w:pPr>
      <w:hyperlink r:id="rId109" w:history="1">
        <w:r w:rsidRPr="003243BA">
          <w:rPr>
            <w:rFonts w:ascii="宋体" w:eastAsia="宋体" w:hAnsi="宋体" w:cs="宋体"/>
            <w:color w:val="999999"/>
            <w:kern w:val="0"/>
            <w:szCs w:val="21"/>
            <w:u w:val="single"/>
          </w:rPr>
          <w:t>2014年03月12日回答</w:t>
        </w:r>
      </w:hyperlink>
    </w:p>
    <w:p w:rsidR="003243BA" w:rsidRPr="003243BA" w:rsidRDefault="003243BA" w:rsidP="003243BA">
      <w:pPr>
        <w:widowControl/>
        <w:ind w:left="450"/>
        <w:jc w:val="left"/>
        <w:rPr>
          <w:rFonts w:ascii="宋体" w:eastAsia="宋体" w:hAnsi="宋体" w:cs="宋体"/>
          <w:kern w:val="0"/>
          <w:szCs w:val="21"/>
        </w:rPr>
      </w:pPr>
      <w:r w:rsidRPr="003243BA">
        <w:rPr>
          <w:rFonts w:ascii="宋体" w:eastAsia="宋体" w:hAnsi="宋体" w:cs="宋体"/>
          <w:kern w:val="0"/>
          <w:szCs w:val="21"/>
        </w:rPr>
        <w:t> </w:t>
      </w:r>
    </w:p>
    <w:p w:rsidR="003243BA" w:rsidRPr="003243BA" w:rsidRDefault="003243BA" w:rsidP="003243BA">
      <w:pPr>
        <w:widowControl/>
        <w:numPr>
          <w:ilvl w:val="0"/>
          <w:numId w:val="16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Cs w:val="21"/>
        </w:rPr>
      </w:pPr>
      <w:hyperlink r:id="rId110" w:history="1">
        <w:r w:rsidRPr="003243BA">
          <w:rPr>
            <w:rFonts w:ascii="宋体" w:eastAsia="宋体" w:hAnsi="宋体" w:cs="宋体"/>
            <w:color w:val="999999"/>
            <w:kern w:val="0"/>
            <w:szCs w:val="21"/>
            <w:u w:val="single"/>
          </w:rPr>
          <w:t>评论</w:t>
        </w:r>
      </w:hyperlink>
    </w:p>
    <w:p w:rsidR="003243BA" w:rsidRPr="003243BA" w:rsidRDefault="003243BA" w:rsidP="003243BA">
      <w:pPr>
        <w:widowControl/>
        <w:ind w:left="450"/>
        <w:jc w:val="left"/>
        <w:rPr>
          <w:rFonts w:ascii="宋体" w:eastAsia="宋体" w:hAnsi="宋体" w:cs="宋体"/>
          <w:kern w:val="0"/>
          <w:szCs w:val="21"/>
        </w:rPr>
      </w:pPr>
      <w:r w:rsidRPr="003243BA">
        <w:rPr>
          <w:rFonts w:ascii="宋体" w:eastAsia="宋体" w:hAnsi="宋体" w:cs="宋体"/>
          <w:kern w:val="0"/>
          <w:szCs w:val="21"/>
        </w:rPr>
        <w:t> </w:t>
      </w:r>
    </w:p>
    <w:p w:rsidR="003243BA" w:rsidRPr="003243BA" w:rsidRDefault="003243BA" w:rsidP="003243BA">
      <w:pPr>
        <w:widowControl/>
        <w:numPr>
          <w:ilvl w:val="0"/>
          <w:numId w:val="16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color w:val="999999"/>
          <w:kern w:val="0"/>
          <w:szCs w:val="21"/>
        </w:rPr>
      </w:pPr>
      <w:hyperlink r:id="rId111" w:history="1">
        <w:r w:rsidRPr="003243BA">
          <w:rPr>
            <w:rFonts w:ascii="宋体" w:eastAsia="宋体" w:hAnsi="宋体" w:cs="宋体"/>
            <w:color w:val="999999"/>
            <w:kern w:val="0"/>
            <w:szCs w:val="21"/>
            <w:u w:val="single"/>
          </w:rPr>
          <w:t>编辑</w:t>
        </w:r>
      </w:hyperlink>
    </w:p>
    <w:p w:rsidR="003243BA" w:rsidRPr="003243BA" w:rsidRDefault="003243BA" w:rsidP="003243BA">
      <w:pPr>
        <w:widowControl/>
        <w:spacing w:line="480" w:lineRule="atLeast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noProof/>
          <w:color w:val="009A61"/>
          <w:kern w:val="0"/>
          <w:szCs w:val="21"/>
        </w:rPr>
        <w:drawing>
          <wp:inline distT="0" distB="0" distL="0" distR="0">
            <wp:extent cx="609600" cy="609600"/>
            <wp:effectExtent l="0" t="0" r="0" b="0"/>
            <wp:docPr id="8" name="图片 8" descr="https://sfault-avatar.b0.upaiyun.com/361/555/361555770-1030000000358994_big64">
              <a:hlinkClick xmlns:a="http://schemas.openxmlformats.org/drawingml/2006/main" r:id="rId1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sfault-avatar.b0.upaiyun.com/361/555/361555770-1030000000358994_big64">
                      <a:hlinkClick r:id="rId1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3BA" w:rsidRPr="003243BA" w:rsidRDefault="003243BA" w:rsidP="003243BA">
      <w:pPr>
        <w:widowControl/>
        <w:jc w:val="left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hyperlink r:id="rId114" w:tooltip="D咄咄" w:history="1">
        <w:r w:rsidRPr="003243BA">
          <w:rPr>
            <w:rFonts w:ascii="宋体" w:eastAsia="宋体" w:hAnsi="宋体" w:cs="宋体"/>
            <w:color w:val="009A61"/>
            <w:kern w:val="0"/>
            <w:szCs w:val="21"/>
            <w:u w:val="single"/>
          </w:rPr>
          <w:t>D咄咄</w:t>
        </w:r>
      </w:hyperlink>
      <w:r w:rsidRPr="003243BA">
        <w:rPr>
          <w:rFonts w:ascii="宋体" w:eastAsia="宋体" w:hAnsi="宋体" w:cs="宋体"/>
          <w:color w:val="999999"/>
          <w:kern w:val="0"/>
          <w:sz w:val="20"/>
          <w:szCs w:val="20"/>
        </w:rPr>
        <w:t>1k 声望</w:t>
      </w:r>
    </w:p>
    <w:p w:rsidR="003243BA" w:rsidRPr="003243BA" w:rsidRDefault="003243BA" w:rsidP="003243BA">
      <w:pPr>
        <w:widowControl/>
        <w:shd w:val="clear" w:color="auto" w:fill="F3F3F3"/>
        <w:spacing w:line="810" w:lineRule="atLeast"/>
        <w:jc w:val="center"/>
        <w:rPr>
          <w:rFonts w:ascii="宋体" w:eastAsia="宋体" w:hAnsi="宋体" w:cs="宋体"/>
          <w:color w:val="666666"/>
          <w:kern w:val="0"/>
          <w:sz w:val="27"/>
          <w:szCs w:val="27"/>
        </w:rPr>
      </w:pPr>
      <w:r w:rsidRPr="003243BA">
        <w:rPr>
          <w:rFonts w:ascii="宋体" w:eastAsia="宋体" w:hAnsi="宋体" w:cs="宋体"/>
          <w:color w:val="666666"/>
          <w:kern w:val="0"/>
          <w:sz w:val="27"/>
          <w:szCs w:val="27"/>
          <w:bdr w:val="none" w:sz="0" w:space="0" w:color="auto" w:frame="1"/>
        </w:rPr>
        <w:t>答案对人有帮助，有参考价值</w:t>
      </w:r>
      <w:r w:rsidRPr="003243BA">
        <w:rPr>
          <w:rFonts w:ascii="宋体" w:eastAsia="宋体" w:hAnsi="宋体" w:cs="宋体"/>
          <w:color w:val="666666"/>
          <w:kern w:val="0"/>
          <w:sz w:val="27"/>
          <w:szCs w:val="27"/>
        </w:rPr>
        <w:t>0</w:t>
      </w:r>
      <w:r w:rsidRPr="003243BA">
        <w:rPr>
          <w:rFonts w:ascii="宋体" w:eastAsia="宋体" w:hAnsi="宋体" w:cs="宋体"/>
          <w:color w:val="666666"/>
          <w:kern w:val="0"/>
          <w:sz w:val="27"/>
          <w:szCs w:val="27"/>
          <w:bdr w:val="none" w:sz="0" w:space="0" w:color="auto" w:frame="1"/>
        </w:rPr>
        <w:t>答案没帮助，是错误的答案，答非所问</w:t>
      </w:r>
    </w:p>
    <w:p w:rsidR="003243BA" w:rsidRPr="003243BA" w:rsidRDefault="003243BA" w:rsidP="003243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kern w:val="0"/>
          <w:sz w:val="24"/>
          <w:szCs w:val="24"/>
        </w:rPr>
        <w:t>个人认为， 当你在某个分支进行团队合作的时候， 常用rebase真的是不合理。而且容易出问题。慎用 </w:t>
      </w:r>
      <w:r w:rsidRPr="003243BA">
        <w:rPr>
          <w:rFonts w:ascii="宋体" w:eastAsia="宋体" w:hAnsi="宋体" w:cs="宋体"/>
          <w:b/>
          <w:bCs/>
          <w:kern w:val="0"/>
          <w:sz w:val="24"/>
          <w:szCs w:val="24"/>
        </w:rPr>
        <w:t>push --force</w:t>
      </w:r>
    </w:p>
    <w:p w:rsidR="003243BA" w:rsidRPr="003243BA" w:rsidRDefault="003243BA" w:rsidP="003243BA">
      <w:pPr>
        <w:widowControl/>
        <w:numPr>
          <w:ilvl w:val="0"/>
          <w:numId w:val="17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Cs w:val="21"/>
        </w:rPr>
      </w:pPr>
      <w:hyperlink r:id="rId115" w:history="1">
        <w:r w:rsidRPr="003243BA">
          <w:rPr>
            <w:rFonts w:ascii="宋体" w:eastAsia="宋体" w:hAnsi="宋体" w:cs="宋体"/>
            <w:color w:val="999999"/>
            <w:kern w:val="0"/>
            <w:szCs w:val="21"/>
            <w:u w:val="single"/>
          </w:rPr>
          <w:t>2014年03月18日回答</w:t>
        </w:r>
      </w:hyperlink>
    </w:p>
    <w:p w:rsidR="003243BA" w:rsidRPr="003243BA" w:rsidRDefault="003243BA" w:rsidP="003243BA">
      <w:pPr>
        <w:widowControl/>
        <w:ind w:left="450"/>
        <w:jc w:val="left"/>
        <w:rPr>
          <w:rFonts w:ascii="宋体" w:eastAsia="宋体" w:hAnsi="宋体" w:cs="宋体"/>
          <w:kern w:val="0"/>
          <w:szCs w:val="21"/>
        </w:rPr>
      </w:pPr>
      <w:r w:rsidRPr="003243BA">
        <w:rPr>
          <w:rFonts w:ascii="宋体" w:eastAsia="宋体" w:hAnsi="宋体" w:cs="宋体"/>
          <w:kern w:val="0"/>
          <w:szCs w:val="21"/>
        </w:rPr>
        <w:t> </w:t>
      </w:r>
    </w:p>
    <w:p w:rsidR="003243BA" w:rsidRPr="003243BA" w:rsidRDefault="003243BA" w:rsidP="003243BA">
      <w:pPr>
        <w:widowControl/>
        <w:numPr>
          <w:ilvl w:val="0"/>
          <w:numId w:val="17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Cs w:val="21"/>
        </w:rPr>
      </w:pPr>
      <w:hyperlink r:id="rId116" w:history="1">
        <w:r w:rsidRPr="003243BA">
          <w:rPr>
            <w:rFonts w:ascii="宋体" w:eastAsia="宋体" w:hAnsi="宋体" w:cs="宋体"/>
            <w:color w:val="999999"/>
            <w:kern w:val="0"/>
            <w:szCs w:val="21"/>
            <w:u w:val="single"/>
          </w:rPr>
          <w:t>评论</w:t>
        </w:r>
      </w:hyperlink>
    </w:p>
    <w:p w:rsidR="003243BA" w:rsidRPr="003243BA" w:rsidRDefault="003243BA" w:rsidP="003243BA">
      <w:pPr>
        <w:widowControl/>
        <w:ind w:left="450"/>
        <w:jc w:val="left"/>
        <w:rPr>
          <w:rFonts w:ascii="宋体" w:eastAsia="宋体" w:hAnsi="宋体" w:cs="宋体"/>
          <w:kern w:val="0"/>
          <w:szCs w:val="21"/>
        </w:rPr>
      </w:pPr>
      <w:r w:rsidRPr="003243BA">
        <w:rPr>
          <w:rFonts w:ascii="宋体" w:eastAsia="宋体" w:hAnsi="宋体" w:cs="宋体"/>
          <w:kern w:val="0"/>
          <w:szCs w:val="21"/>
        </w:rPr>
        <w:t> </w:t>
      </w:r>
    </w:p>
    <w:p w:rsidR="003243BA" w:rsidRPr="003243BA" w:rsidRDefault="003243BA" w:rsidP="003243BA">
      <w:pPr>
        <w:widowControl/>
        <w:numPr>
          <w:ilvl w:val="0"/>
          <w:numId w:val="17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color w:val="999999"/>
          <w:kern w:val="0"/>
          <w:szCs w:val="21"/>
        </w:rPr>
      </w:pPr>
      <w:hyperlink r:id="rId117" w:history="1">
        <w:r w:rsidRPr="003243BA">
          <w:rPr>
            <w:rFonts w:ascii="宋体" w:eastAsia="宋体" w:hAnsi="宋体" w:cs="宋体"/>
            <w:color w:val="999999"/>
            <w:kern w:val="0"/>
            <w:szCs w:val="21"/>
            <w:u w:val="single"/>
          </w:rPr>
          <w:t>编辑</w:t>
        </w:r>
      </w:hyperlink>
    </w:p>
    <w:p w:rsidR="003243BA" w:rsidRPr="003243BA" w:rsidRDefault="003243BA" w:rsidP="003243BA">
      <w:pPr>
        <w:widowControl/>
        <w:spacing w:line="480" w:lineRule="atLeast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noProof/>
          <w:color w:val="009A61"/>
          <w:kern w:val="0"/>
          <w:szCs w:val="21"/>
        </w:rPr>
        <w:drawing>
          <wp:inline distT="0" distB="0" distL="0" distR="0">
            <wp:extent cx="609600" cy="609600"/>
            <wp:effectExtent l="0" t="0" r="0" b="0"/>
            <wp:docPr id="7" name="图片 7" descr="https://sfault-avatar.b0.upaiyun.com/257/052/2570524486-1030000000438563_big64">
              <a:hlinkClick xmlns:a="http://schemas.openxmlformats.org/drawingml/2006/main" r:id="rId1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sfault-avatar.b0.upaiyun.com/257/052/2570524486-1030000000438563_big64">
                      <a:hlinkClick r:id="rId1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3BA" w:rsidRPr="003243BA" w:rsidRDefault="003243BA" w:rsidP="003243BA">
      <w:pPr>
        <w:widowControl/>
        <w:jc w:val="left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hyperlink r:id="rId120" w:tooltip="TaoBeier" w:history="1">
        <w:r w:rsidRPr="003243BA">
          <w:rPr>
            <w:rFonts w:ascii="宋体" w:eastAsia="宋体" w:hAnsi="宋体" w:cs="宋体"/>
            <w:color w:val="009A61"/>
            <w:kern w:val="0"/>
            <w:szCs w:val="21"/>
            <w:u w:val="single"/>
          </w:rPr>
          <w:t>TaoBeier</w:t>
        </w:r>
      </w:hyperlink>
      <w:r w:rsidRPr="003243BA">
        <w:rPr>
          <w:rFonts w:ascii="宋体" w:eastAsia="宋体" w:hAnsi="宋体" w:cs="宋体"/>
          <w:color w:val="999999"/>
          <w:kern w:val="0"/>
          <w:sz w:val="20"/>
          <w:szCs w:val="20"/>
        </w:rPr>
        <w:t>562 声望</w:t>
      </w:r>
    </w:p>
    <w:p w:rsidR="003243BA" w:rsidRPr="003243BA" w:rsidRDefault="003243BA" w:rsidP="003243BA">
      <w:pPr>
        <w:widowControl/>
        <w:shd w:val="clear" w:color="auto" w:fill="F3F3F3"/>
        <w:spacing w:line="810" w:lineRule="atLeast"/>
        <w:jc w:val="center"/>
        <w:rPr>
          <w:rFonts w:ascii="宋体" w:eastAsia="宋体" w:hAnsi="宋体" w:cs="宋体"/>
          <w:color w:val="666666"/>
          <w:kern w:val="0"/>
          <w:sz w:val="27"/>
          <w:szCs w:val="27"/>
        </w:rPr>
      </w:pPr>
      <w:r w:rsidRPr="003243BA">
        <w:rPr>
          <w:rFonts w:ascii="宋体" w:eastAsia="宋体" w:hAnsi="宋体" w:cs="宋体"/>
          <w:color w:val="666666"/>
          <w:kern w:val="0"/>
          <w:sz w:val="27"/>
          <w:szCs w:val="27"/>
          <w:bdr w:val="none" w:sz="0" w:space="0" w:color="auto" w:frame="1"/>
        </w:rPr>
        <w:t>答案对人有帮助，有参考价值</w:t>
      </w:r>
      <w:r w:rsidRPr="003243BA">
        <w:rPr>
          <w:rFonts w:ascii="宋体" w:eastAsia="宋体" w:hAnsi="宋体" w:cs="宋体"/>
          <w:color w:val="666666"/>
          <w:kern w:val="0"/>
          <w:sz w:val="27"/>
          <w:szCs w:val="27"/>
        </w:rPr>
        <w:t>0</w:t>
      </w:r>
      <w:r w:rsidRPr="003243BA">
        <w:rPr>
          <w:rFonts w:ascii="宋体" w:eastAsia="宋体" w:hAnsi="宋体" w:cs="宋体"/>
          <w:color w:val="666666"/>
          <w:kern w:val="0"/>
          <w:sz w:val="27"/>
          <w:szCs w:val="27"/>
          <w:bdr w:val="none" w:sz="0" w:space="0" w:color="auto" w:frame="1"/>
        </w:rPr>
        <w:t>答案没帮助，是错误的答案，答非所问</w:t>
      </w:r>
    </w:p>
    <w:p w:rsidR="003243BA" w:rsidRPr="003243BA" w:rsidRDefault="003243BA" w:rsidP="003243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243B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243BA">
        <w:rPr>
          <w:rFonts w:ascii="宋体" w:eastAsia="宋体" w:hAnsi="宋体" w:cs="宋体"/>
          <w:kern w:val="0"/>
          <w:sz w:val="24"/>
          <w:szCs w:val="24"/>
        </w:rPr>
        <w:t xml:space="preserve"> rebase 一般自己一个人开发时使用，用来保持提交记录的整洁。一旦上传到</w:t>
      </w:r>
      <w:proofErr w:type="spellStart"/>
      <w:r w:rsidRPr="003243BA">
        <w:rPr>
          <w:rFonts w:ascii="宋体" w:eastAsia="宋体" w:hAnsi="宋体" w:cs="宋体"/>
          <w:kern w:val="0"/>
          <w:sz w:val="24"/>
          <w:szCs w:val="24"/>
        </w:rPr>
        <w:t>github</w:t>
      </w:r>
      <w:proofErr w:type="spellEnd"/>
      <w:r w:rsidRPr="003243BA">
        <w:rPr>
          <w:rFonts w:ascii="宋体" w:eastAsia="宋体" w:hAnsi="宋体" w:cs="宋体"/>
          <w:kern w:val="0"/>
          <w:sz w:val="24"/>
          <w:szCs w:val="24"/>
        </w:rPr>
        <w:t>后，不应该使用</w:t>
      </w:r>
      <w:proofErr w:type="spellStart"/>
      <w:r w:rsidRPr="003243B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243BA">
        <w:rPr>
          <w:rFonts w:ascii="宋体" w:eastAsia="宋体" w:hAnsi="宋体" w:cs="宋体"/>
          <w:kern w:val="0"/>
          <w:sz w:val="24"/>
          <w:szCs w:val="24"/>
        </w:rPr>
        <w:t xml:space="preserve"> rebase,不然被骂死。</w:t>
      </w:r>
    </w:p>
    <w:p w:rsidR="003243BA" w:rsidRPr="003243BA" w:rsidRDefault="003243BA" w:rsidP="003243BA">
      <w:pPr>
        <w:widowControl/>
        <w:numPr>
          <w:ilvl w:val="0"/>
          <w:numId w:val="18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Cs w:val="21"/>
        </w:rPr>
      </w:pPr>
      <w:hyperlink r:id="rId121" w:history="1">
        <w:r w:rsidRPr="003243BA">
          <w:rPr>
            <w:rFonts w:ascii="宋体" w:eastAsia="宋体" w:hAnsi="宋体" w:cs="宋体"/>
            <w:color w:val="999999"/>
            <w:kern w:val="0"/>
            <w:szCs w:val="21"/>
            <w:u w:val="single"/>
          </w:rPr>
          <w:t>2014年03月20日回答</w:t>
        </w:r>
      </w:hyperlink>
    </w:p>
    <w:p w:rsidR="003243BA" w:rsidRPr="003243BA" w:rsidRDefault="003243BA" w:rsidP="003243BA">
      <w:pPr>
        <w:widowControl/>
        <w:ind w:left="450"/>
        <w:jc w:val="left"/>
        <w:rPr>
          <w:rFonts w:ascii="宋体" w:eastAsia="宋体" w:hAnsi="宋体" w:cs="宋体"/>
          <w:kern w:val="0"/>
          <w:szCs w:val="21"/>
        </w:rPr>
      </w:pPr>
      <w:r w:rsidRPr="003243BA">
        <w:rPr>
          <w:rFonts w:ascii="宋体" w:eastAsia="宋体" w:hAnsi="宋体" w:cs="宋体"/>
          <w:kern w:val="0"/>
          <w:szCs w:val="21"/>
        </w:rPr>
        <w:t> </w:t>
      </w:r>
    </w:p>
    <w:p w:rsidR="003243BA" w:rsidRPr="003243BA" w:rsidRDefault="003243BA" w:rsidP="003243BA">
      <w:pPr>
        <w:widowControl/>
        <w:numPr>
          <w:ilvl w:val="0"/>
          <w:numId w:val="18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Cs w:val="21"/>
        </w:rPr>
      </w:pPr>
      <w:hyperlink r:id="rId122" w:history="1">
        <w:r w:rsidRPr="003243BA">
          <w:rPr>
            <w:rFonts w:ascii="宋体" w:eastAsia="宋体" w:hAnsi="宋体" w:cs="宋体"/>
            <w:color w:val="999999"/>
            <w:kern w:val="0"/>
            <w:szCs w:val="21"/>
            <w:u w:val="single"/>
          </w:rPr>
          <w:t>评论</w:t>
        </w:r>
      </w:hyperlink>
    </w:p>
    <w:p w:rsidR="003243BA" w:rsidRPr="003243BA" w:rsidRDefault="003243BA" w:rsidP="003243BA">
      <w:pPr>
        <w:widowControl/>
        <w:ind w:left="450"/>
        <w:jc w:val="left"/>
        <w:rPr>
          <w:rFonts w:ascii="宋体" w:eastAsia="宋体" w:hAnsi="宋体" w:cs="宋体"/>
          <w:kern w:val="0"/>
          <w:szCs w:val="21"/>
        </w:rPr>
      </w:pPr>
      <w:r w:rsidRPr="003243BA">
        <w:rPr>
          <w:rFonts w:ascii="宋体" w:eastAsia="宋体" w:hAnsi="宋体" w:cs="宋体"/>
          <w:kern w:val="0"/>
          <w:szCs w:val="21"/>
        </w:rPr>
        <w:t> </w:t>
      </w:r>
    </w:p>
    <w:p w:rsidR="003243BA" w:rsidRPr="003243BA" w:rsidRDefault="003243BA" w:rsidP="003243BA">
      <w:pPr>
        <w:widowControl/>
        <w:numPr>
          <w:ilvl w:val="0"/>
          <w:numId w:val="18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color w:val="999999"/>
          <w:kern w:val="0"/>
          <w:szCs w:val="21"/>
        </w:rPr>
      </w:pPr>
      <w:hyperlink r:id="rId123" w:history="1">
        <w:r w:rsidRPr="003243BA">
          <w:rPr>
            <w:rFonts w:ascii="宋体" w:eastAsia="宋体" w:hAnsi="宋体" w:cs="宋体"/>
            <w:color w:val="999999"/>
            <w:kern w:val="0"/>
            <w:szCs w:val="21"/>
            <w:u w:val="single"/>
          </w:rPr>
          <w:t>编辑</w:t>
        </w:r>
      </w:hyperlink>
    </w:p>
    <w:p w:rsidR="003243BA" w:rsidRPr="003243BA" w:rsidRDefault="003243BA" w:rsidP="003243BA">
      <w:pPr>
        <w:widowControl/>
        <w:spacing w:line="480" w:lineRule="atLeast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noProof/>
          <w:color w:val="009A61"/>
          <w:kern w:val="0"/>
          <w:szCs w:val="21"/>
        </w:rPr>
        <w:drawing>
          <wp:inline distT="0" distB="0" distL="0" distR="0">
            <wp:extent cx="609600" cy="609600"/>
            <wp:effectExtent l="0" t="0" r="0" b="0"/>
            <wp:docPr id="6" name="图片 6" descr="https://sfault-avatar.b0.upaiyun.com/389/763/38976323-1030000000374890_big64">
              <a:hlinkClick xmlns:a="http://schemas.openxmlformats.org/drawingml/2006/main" r:id="rId1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sfault-avatar.b0.upaiyun.com/389/763/38976323-1030000000374890_big64">
                      <a:hlinkClick r:id="rId1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3BA" w:rsidRPr="003243BA" w:rsidRDefault="003243BA" w:rsidP="003243BA">
      <w:pPr>
        <w:widowControl/>
        <w:jc w:val="left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hyperlink r:id="rId126" w:tooltip="Neil_吕" w:history="1">
        <w:r w:rsidRPr="003243BA">
          <w:rPr>
            <w:rFonts w:ascii="宋体" w:eastAsia="宋体" w:hAnsi="宋体" w:cs="宋体"/>
            <w:color w:val="009A61"/>
            <w:kern w:val="0"/>
            <w:szCs w:val="21"/>
            <w:u w:val="single"/>
          </w:rPr>
          <w:t>Neil_</w:t>
        </w:r>
        <w:proofErr w:type="gramStart"/>
        <w:r w:rsidRPr="003243BA">
          <w:rPr>
            <w:rFonts w:ascii="宋体" w:eastAsia="宋体" w:hAnsi="宋体" w:cs="宋体"/>
            <w:color w:val="009A61"/>
            <w:kern w:val="0"/>
            <w:szCs w:val="21"/>
            <w:u w:val="single"/>
          </w:rPr>
          <w:t>吕</w:t>
        </w:r>
        <w:proofErr w:type="gramEnd"/>
      </w:hyperlink>
      <w:r w:rsidRPr="003243BA">
        <w:rPr>
          <w:rFonts w:ascii="宋体" w:eastAsia="宋体" w:hAnsi="宋体" w:cs="宋体"/>
          <w:color w:val="999999"/>
          <w:kern w:val="0"/>
          <w:sz w:val="20"/>
          <w:szCs w:val="20"/>
        </w:rPr>
        <w:t>33 声望</w:t>
      </w:r>
    </w:p>
    <w:p w:rsidR="003243BA" w:rsidRPr="003243BA" w:rsidRDefault="003243BA" w:rsidP="003243BA">
      <w:pPr>
        <w:widowControl/>
        <w:shd w:val="clear" w:color="auto" w:fill="F3F3F3"/>
        <w:spacing w:line="810" w:lineRule="atLeast"/>
        <w:jc w:val="center"/>
        <w:rPr>
          <w:rFonts w:ascii="宋体" w:eastAsia="宋体" w:hAnsi="宋体" w:cs="宋体"/>
          <w:color w:val="666666"/>
          <w:kern w:val="0"/>
          <w:sz w:val="27"/>
          <w:szCs w:val="27"/>
        </w:rPr>
      </w:pPr>
      <w:r w:rsidRPr="003243BA">
        <w:rPr>
          <w:rFonts w:ascii="宋体" w:eastAsia="宋体" w:hAnsi="宋体" w:cs="宋体"/>
          <w:color w:val="666666"/>
          <w:kern w:val="0"/>
          <w:sz w:val="27"/>
          <w:szCs w:val="27"/>
          <w:bdr w:val="none" w:sz="0" w:space="0" w:color="auto" w:frame="1"/>
        </w:rPr>
        <w:t>答案对人有帮助，有参考价值</w:t>
      </w:r>
      <w:r w:rsidRPr="003243BA">
        <w:rPr>
          <w:rFonts w:ascii="宋体" w:eastAsia="宋体" w:hAnsi="宋体" w:cs="宋体"/>
          <w:color w:val="666666"/>
          <w:kern w:val="0"/>
          <w:sz w:val="27"/>
          <w:szCs w:val="27"/>
        </w:rPr>
        <w:t>0</w:t>
      </w:r>
      <w:r w:rsidRPr="003243BA">
        <w:rPr>
          <w:rFonts w:ascii="宋体" w:eastAsia="宋体" w:hAnsi="宋体" w:cs="宋体"/>
          <w:color w:val="666666"/>
          <w:kern w:val="0"/>
          <w:sz w:val="27"/>
          <w:szCs w:val="27"/>
          <w:bdr w:val="none" w:sz="0" w:space="0" w:color="auto" w:frame="1"/>
        </w:rPr>
        <w:t>答案没帮助，是错误的答案，答非所问</w:t>
      </w:r>
    </w:p>
    <w:p w:rsidR="003243BA" w:rsidRPr="003243BA" w:rsidRDefault="003243BA" w:rsidP="003243BA">
      <w:pPr>
        <w:widowControl/>
        <w:shd w:val="clear" w:color="auto" w:fill="F6F6F6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3243BA">
        <w:rPr>
          <w:rFonts w:ascii="宋体" w:eastAsia="宋体" w:hAnsi="宋体" w:cs="宋体"/>
          <w:color w:val="555555"/>
          <w:kern w:val="0"/>
          <w:sz w:val="24"/>
          <w:szCs w:val="24"/>
        </w:rPr>
        <w:t>一旦分支中的提交对象发布到公共仓库，就千万不要对该分支进行衍合操作。 如果你遵循这条金科玉律，就不会出差错。否则，人民群众会仇恨你，你的朋友和家人也会嘲笑你，唾弃你。</w:t>
      </w:r>
    </w:p>
    <w:p w:rsidR="003243BA" w:rsidRPr="003243BA" w:rsidRDefault="003243BA" w:rsidP="003243BA">
      <w:pPr>
        <w:widowControl/>
        <w:spacing w:before="36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27" w:anchor="%E8%A1%8D%E5%90%88%E7%9A%84%E9%A3%8E%E9%99%A9" w:tgtFrame="_blank" w:history="1">
        <w:r w:rsidRPr="003243BA">
          <w:rPr>
            <w:rFonts w:ascii="宋体" w:eastAsia="宋体" w:hAnsi="宋体" w:cs="宋体"/>
            <w:color w:val="009A61"/>
            <w:kern w:val="0"/>
            <w:sz w:val="24"/>
            <w:szCs w:val="24"/>
            <w:u w:val="single"/>
          </w:rPr>
          <w:t>rebase的风险</w:t>
        </w:r>
      </w:hyperlink>
    </w:p>
    <w:p w:rsidR="003243BA" w:rsidRPr="003243BA" w:rsidRDefault="003243BA" w:rsidP="003243BA">
      <w:pPr>
        <w:widowControl/>
        <w:numPr>
          <w:ilvl w:val="0"/>
          <w:numId w:val="19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Cs w:val="21"/>
        </w:rPr>
      </w:pPr>
      <w:hyperlink r:id="rId128" w:history="1">
        <w:r w:rsidRPr="003243BA">
          <w:rPr>
            <w:rFonts w:ascii="宋体" w:eastAsia="宋体" w:hAnsi="宋体" w:cs="宋体"/>
            <w:color w:val="999999"/>
            <w:kern w:val="0"/>
            <w:szCs w:val="21"/>
            <w:u w:val="single"/>
          </w:rPr>
          <w:t>2014年11月10日回答</w:t>
        </w:r>
      </w:hyperlink>
    </w:p>
    <w:p w:rsidR="003243BA" w:rsidRPr="003243BA" w:rsidRDefault="003243BA" w:rsidP="003243BA">
      <w:pPr>
        <w:widowControl/>
        <w:ind w:left="450"/>
        <w:jc w:val="left"/>
        <w:rPr>
          <w:rFonts w:ascii="宋体" w:eastAsia="宋体" w:hAnsi="宋体" w:cs="宋体"/>
          <w:kern w:val="0"/>
          <w:szCs w:val="21"/>
        </w:rPr>
      </w:pPr>
      <w:r w:rsidRPr="003243BA">
        <w:rPr>
          <w:rFonts w:ascii="宋体" w:eastAsia="宋体" w:hAnsi="宋体" w:cs="宋体"/>
          <w:kern w:val="0"/>
          <w:szCs w:val="21"/>
        </w:rPr>
        <w:t> </w:t>
      </w:r>
    </w:p>
    <w:p w:rsidR="003243BA" w:rsidRPr="003243BA" w:rsidRDefault="003243BA" w:rsidP="003243BA">
      <w:pPr>
        <w:widowControl/>
        <w:numPr>
          <w:ilvl w:val="0"/>
          <w:numId w:val="19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kern w:val="0"/>
          <w:szCs w:val="21"/>
        </w:rPr>
      </w:pPr>
      <w:hyperlink r:id="rId129" w:history="1">
        <w:r w:rsidRPr="003243BA">
          <w:rPr>
            <w:rFonts w:ascii="宋体" w:eastAsia="宋体" w:hAnsi="宋体" w:cs="宋体"/>
            <w:color w:val="999999"/>
            <w:kern w:val="0"/>
            <w:szCs w:val="21"/>
            <w:u w:val="single"/>
          </w:rPr>
          <w:t>评论</w:t>
        </w:r>
      </w:hyperlink>
    </w:p>
    <w:p w:rsidR="003243BA" w:rsidRPr="003243BA" w:rsidRDefault="003243BA" w:rsidP="003243BA">
      <w:pPr>
        <w:widowControl/>
        <w:ind w:left="450"/>
        <w:jc w:val="left"/>
        <w:rPr>
          <w:rFonts w:ascii="宋体" w:eastAsia="宋体" w:hAnsi="宋体" w:cs="宋体"/>
          <w:kern w:val="0"/>
          <w:szCs w:val="21"/>
        </w:rPr>
      </w:pPr>
      <w:r w:rsidRPr="003243BA">
        <w:rPr>
          <w:rFonts w:ascii="宋体" w:eastAsia="宋体" w:hAnsi="宋体" w:cs="宋体"/>
          <w:kern w:val="0"/>
          <w:szCs w:val="21"/>
        </w:rPr>
        <w:t> </w:t>
      </w:r>
    </w:p>
    <w:p w:rsidR="003243BA" w:rsidRPr="003243BA" w:rsidRDefault="003243BA" w:rsidP="003243BA">
      <w:pPr>
        <w:widowControl/>
        <w:numPr>
          <w:ilvl w:val="0"/>
          <w:numId w:val="19"/>
        </w:numPr>
        <w:spacing w:before="100" w:beforeAutospacing="1" w:after="100" w:afterAutospacing="1"/>
        <w:ind w:left="450"/>
        <w:jc w:val="left"/>
        <w:rPr>
          <w:rFonts w:ascii="宋体" w:eastAsia="宋体" w:hAnsi="宋体" w:cs="宋体"/>
          <w:color w:val="999999"/>
          <w:kern w:val="0"/>
          <w:szCs w:val="21"/>
        </w:rPr>
      </w:pPr>
      <w:hyperlink r:id="rId130" w:history="1">
        <w:r w:rsidRPr="003243BA">
          <w:rPr>
            <w:rFonts w:ascii="宋体" w:eastAsia="宋体" w:hAnsi="宋体" w:cs="宋体"/>
            <w:color w:val="999999"/>
            <w:kern w:val="0"/>
            <w:szCs w:val="21"/>
            <w:u w:val="single"/>
          </w:rPr>
          <w:t>编辑</w:t>
        </w:r>
      </w:hyperlink>
    </w:p>
    <w:p w:rsidR="003243BA" w:rsidRPr="003243BA" w:rsidRDefault="003243BA" w:rsidP="003243BA">
      <w:pPr>
        <w:widowControl/>
        <w:spacing w:line="480" w:lineRule="atLeast"/>
        <w:jc w:val="righ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noProof/>
          <w:color w:val="009A61"/>
          <w:kern w:val="0"/>
          <w:szCs w:val="21"/>
        </w:rPr>
        <w:drawing>
          <wp:inline distT="0" distB="0" distL="0" distR="0">
            <wp:extent cx="609600" cy="609600"/>
            <wp:effectExtent l="0" t="0" r="0" b="0"/>
            <wp:docPr id="5" name="图片 5" descr="https://sf-static.b0.upaiyun.com/v-58b3fb79/global/img/user-64.png">
              <a:hlinkClick xmlns:a="http://schemas.openxmlformats.org/drawingml/2006/main" r:id="rId13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sf-static.b0.upaiyun.com/v-58b3fb79/global/img/user-64.png">
                      <a:hlinkClick r:id="rId13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3BA" w:rsidRPr="003243BA" w:rsidRDefault="003243BA" w:rsidP="003243BA">
      <w:pPr>
        <w:widowControl/>
        <w:jc w:val="left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hyperlink r:id="rId132" w:tooltip="poke707" w:history="1">
        <w:r w:rsidRPr="003243BA">
          <w:rPr>
            <w:rFonts w:ascii="宋体" w:eastAsia="宋体" w:hAnsi="宋体" w:cs="宋体"/>
            <w:color w:val="009A61"/>
            <w:kern w:val="0"/>
            <w:szCs w:val="21"/>
            <w:u w:val="single"/>
          </w:rPr>
          <w:t>poke707</w:t>
        </w:r>
      </w:hyperlink>
      <w:r w:rsidRPr="003243BA">
        <w:rPr>
          <w:rFonts w:ascii="宋体" w:eastAsia="宋体" w:hAnsi="宋体" w:cs="宋体"/>
          <w:color w:val="999999"/>
          <w:kern w:val="0"/>
          <w:sz w:val="20"/>
          <w:szCs w:val="20"/>
        </w:rPr>
        <w:t>5 声望</w:t>
      </w:r>
    </w:p>
    <w:p w:rsidR="003243BA" w:rsidRPr="003243BA" w:rsidRDefault="003243BA" w:rsidP="003243BA">
      <w:pPr>
        <w:widowControl/>
        <w:spacing w:before="158" w:after="158"/>
        <w:jc w:val="left"/>
        <w:outlineLvl w:val="3"/>
        <w:rPr>
          <w:rFonts w:ascii="inherit" w:eastAsia="宋体" w:hAnsi="inherit" w:cs="宋体"/>
          <w:kern w:val="0"/>
          <w:sz w:val="27"/>
          <w:szCs w:val="27"/>
        </w:rPr>
      </w:pPr>
      <w:r w:rsidRPr="003243BA">
        <w:rPr>
          <w:rFonts w:ascii="inherit" w:eastAsia="宋体" w:hAnsi="inherit" w:cs="宋体"/>
          <w:kern w:val="0"/>
          <w:sz w:val="27"/>
          <w:szCs w:val="27"/>
        </w:rPr>
        <w:t>撰写答案</w:t>
      </w:r>
    </w:p>
    <w:p w:rsidR="003243BA" w:rsidRPr="003243BA" w:rsidRDefault="003243BA" w:rsidP="003243BA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243BA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3243BA" w:rsidRPr="003243BA" w:rsidRDefault="003243BA" w:rsidP="003243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kern w:val="0"/>
          <w:sz w:val="24"/>
          <w:szCs w:val="24"/>
        </w:rPr>
        <w:object w:dxaOrig="1440" w:dyaOrig="1440">
          <v:shape id="_x0000_i1079" type="#_x0000_t75" style="width:182.4pt;height:66.6pt" o:ole="">
            <v:imagedata r:id="rId133" o:title=""/>
          </v:shape>
          <w:control r:id="rId134" w:name="DefaultOcxName1" w:shapeid="_x0000_i1079"/>
        </w:object>
      </w:r>
    </w:p>
    <w:p w:rsidR="003243BA" w:rsidRPr="003243BA" w:rsidRDefault="003243BA" w:rsidP="003243BA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3243BA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3243BA" w:rsidRPr="003243BA" w:rsidRDefault="003243BA" w:rsidP="003243BA">
      <w:pPr>
        <w:widowControl/>
        <w:jc w:val="left"/>
        <w:rPr>
          <w:ins w:id="2" w:author="Unknown"/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noProof/>
          <w:color w:val="009A61"/>
          <w:kern w:val="0"/>
          <w:sz w:val="24"/>
          <w:szCs w:val="24"/>
        </w:rPr>
        <w:lastRenderedPageBreak/>
        <w:drawing>
          <wp:inline distT="0" distB="0" distL="0" distR="0">
            <wp:extent cx="2430780" cy="1569720"/>
            <wp:effectExtent l="0" t="0" r="7620" b="0"/>
            <wp:docPr id="4" name="图片 4" descr="https://sf-sponsor.b0.upaiyun.com/16c11a7c235141f182b568a45924d584.png">
              <a:hlinkClick xmlns:a="http://schemas.openxmlformats.org/drawingml/2006/main" r:id="rId13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sf-sponsor.b0.upaiyun.com/16c11a7c235141f182b568a45924d584.png">
                      <a:hlinkClick r:id="rId13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3BA" w:rsidRPr="003243BA" w:rsidRDefault="003243BA" w:rsidP="003243BA">
      <w:pPr>
        <w:widowControl/>
        <w:jc w:val="left"/>
        <w:rPr>
          <w:ins w:id="3" w:author="Unknown"/>
          <w:rFonts w:ascii="宋体" w:eastAsia="宋体" w:hAnsi="宋体" w:cs="宋体"/>
          <w:kern w:val="0"/>
          <w:sz w:val="24"/>
          <w:szCs w:val="24"/>
        </w:rPr>
      </w:pPr>
    </w:p>
    <w:p w:rsidR="003243BA" w:rsidRPr="003243BA" w:rsidRDefault="003243BA" w:rsidP="003243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color w:val="FFFFFF"/>
          <w:kern w:val="0"/>
          <w:sz w:val="18"/>
          <w:szCs w:val="18"/>
        </w:rPr>
        <w:t>广</w:t>
      </w:r>
      <w:ins w:id="4" w:author="Unknown">
        <w:r w:rsidRPr="003243BA">
          <w:rPr>
            <w:rFonts w:ascii="宋体" w:eastAsia="宋体" w:hAnsi="宋体" w:cs="宋体"/>
            <w:color w:val="FFFFFF"/>
            <w:kern w:val="0"/>
            <w:sz w:val="18"/>
            <w:szCs w:val="18"/>
          </w:rPr>
          <w:t>告</w:t>
        </w:r>
      </w:ins>
    </w:p>
    <w:p w:rsidR="003243BA" w:rsidRPr="003243BA" w:rsidRDefault="003243BA" w:rsidP="003243BA">
      <w:pPr>
        <w:widowControl/>
        <w:shd w:val="clear" w:color="auto" w:fill="F0F5F3"/>
        <w:spacing w:after="300" w:line="465" w:lineRule="atLeast"/>
        <w:jc w:val="center"/>
        <w:outlineLvl w:val="1"/>
        <w:rPr>
          <w:rFonts w:ascii="inherit" w:eastAsia="宋体" w:hAnsi="inherit" w:cs="宋体"/>
          <w:color w:val="017E66"/>
          <w:kern w:val="0"/>
          <w:sz w:val="24"/>
          <w:szCs w:val="24"/>
        </w:rPr>
      </w:pPr>
      <w:r w:rsidRPr="003243BA">
        <w:rPr>
          <w:rFonts w:ascii="inherit" w:eastAsia="宋体" w:hAnsi="inherit" w:cs="宋体"/>
          <w:color w:val="017E66"/>
          <w:kern w:val="0"/>
          <w:sz w:val="24"/>
          <w:szCs w:val="24"/>
        </w:rPr>
        <w:t>热门头条</w:t>
      </w:r>
    </w:p>
    <w:p w:rsidR="003243BA" w:rsidRPr="003243BA" w:rsidRDefault="003243BA" w:rsidP="003243BA">
      <w:pPr>
        <w:widowControl/>
        <w:numPr>
          <w:ilvl w:val="0"/>
          <w:numId w:val="20"/>
        </w:numPr>
        <w:spacing w:before="100" w:beforeAutospacing="1" w:after="105"/>
        <w:ind w:left="495"/>
        <w:jc w:val="left"/>
        <w:rPr>
          <w:rFonts w:ascii="宋体" w:eastAsia="宋体" w:hAnsi="宋体" w:cs="宋体"/>
          <w:kern w:val="0"/>
          <w:sz w:val="20"/>
          <w:szCs w:val="20"/>
        </w:rPr>
      </w:pPr>
      <w:hyperlink r:id="rId137" w:history="1">
        <w:r w:rsidRPr="003243BA">
          <w:rPr>
            <w:rFonts w:ascii="宋体" w:eastAsia="宋体" w:hAnsi="宋体" w:cs="宋体"/>
            <w:color w:val="009A61"/>
            <w:kern w:val="0"/>
            <w:szCs w:val="21"/>
            <w:u w:val="single"/>
          </w:rPr>
          <w:t>性感与色情有多远——老司机带你</w:t>
        </w:r>
        <w:proofErr w:type="gramStart"/>
        <w:r w:rsidRPr="003243BA">
          <w:rPr>
            <w:rFonts w:ascii="宋体" w:eastAsia="宋体" w:hAnsi="宋体" w:cs="宋体"/>
            <w:color w:val="009A61"/>
            <w:kern w:val="0"/>
            <w:szCs w:val="21"/>
            <w:u w:val="single"/>
          </w:rPr>
          <w:t>走进鉴黄</w:t>
        </w:r>
        <w:proofErr w:type="gramEnd"/>
      </w:hyperlink>
    </w:p>
    <w:p w:rsidR="003243BA" w:rsidRPr="003243BA" w:rsidRDefault="003243BA" w:rsidP="003243BA">
      <w:pPr>
        <w:widowControl/>
        <w:ind w:left="495"/>
        <w:jc w:val="left"/>
        <w:rPr>
          <w:rFonts w:ascii="宋体" w:eastAsia="宋体" w:hAnsi="宋体" w:cs="宋体"/>
          <w:color w:val="DDDDDD"/>
          <w:kern w:val="0"/>
          <w:sz w:val="18"/>
          <w:szCs w:val="18"/>
        </w:rPr>
      </w:pPr>
      <w:r w:rsidRPr="003243BA">
        <w:rPr>
          <w:rFonts w:ascii="宋体" w:eastAsia="宋体" w:hAnsi="宋体" w:cs="宋体"/>
          <w:color w:val="F5A623"/>
          <w:kern w:val="0"/>
          <w:sz w:val="18"/>
          <w:szCs w:val="18"/>
        </w:rPr>
        <w:t>5 赞</w:t>
      </w:r>
      <w:r w:rsidRPr="003243BA">
        <w:rPr>
          <w:rFonts w:ascii="宋体" w:eastAsia="宋体" w:hAnsi="宋体" w:cs="宋体"/>
          <w:color w:val="DDDDDD"/>
          <w:kern w:val="0"/>
          <w:sz w:val="18"/>
          <w:szCs w:val="18"/>
        </w:rPr>
        <w:t> | </w:t>
      </w:r>
      <w:r w:rsidRPr="003243BA">
        <w:rPr>
          <w:rFonts w:ascii="宋体" w:eastAsia="宋体" w:hAnsi="宋体" w:cs="宋体"/>
          <w:color w:val="999999"/>
          <w:kern w:val="0"/>
          <w:sz w:val="18"/>
          <w:szCs w:val="18"/>
        </w:rPr>
        <w:t>5 评论</w:t>
      </w:r>
    </w:p>
    <w:p w:rsidR="003243BA" w:rsidRPr="003243BA" w:rsidRDefault="003243BA" w:rsidP="003243BA">
      <w:pPr>
        <w:widowControl/>
        <w:numPr>
          <w:ilvl w:val="0"/>
          <w:numId w:val="20"/>
        </w:numPr>
        <w:spacing w:before="100" w:beforeAutospacing="1" w:after="105"/>
        <w:ind w:left="495"/>
        <w:jc w:val="left"/>
        <w:rPr>
          <w:rFonts w:ascii="宋体" w:eastAsia="宋体" w:hAnsi="宋体" w:cs="宋体"/>
          <w:kern w:val="0"/>
          <w:sz w:val="20"/>
          <w:szCs w:val="20"/>
        </w:rPr>
      </w:pPr>
      <w:hyperlink r:id="rId138" w:history="1">
        <w:r w:rsidRPr="003243BA">
          <w:rPr>
            <w:rFonts w:ascii="宋体" w:eastAsia="宋体" w:hAnsi="宋体" w:cs="宋体"/>
            <w:color w:val="009A61"/>
            <w:kern w:val="0"/>
            <w:szCs w:val="21"/>
            <w:u w:val="single"/>
          </w:rPr>
          <w:t>笼统的前端</w:t>
        </w:r>
      </w:hyperlink>
    </w:p>
    <w:p w:rsidR="003243BA" w:rsidRPr="003243BA" w:rsidRDefault="003243BA" w:rsidP="003243BA">
      <w:pPr>
        <w:widowControl/>
        <w:ind w:left="495"/>
        <w:jc w:val="left"/>
        <w:rPr>
          <w:rFonts w:ascii="宋体" w:eastAsia="宋体" w:hAnsi="宋体" w:cs="宋体"/>
          <w:color w:val="DDDDDD"/>
          <w:kern w:val="0"/>
          <w:sz w:val="18"/>
          <w:szCs w:val="18"/>
        </w:rPr>
      </w:pPr>
      <w:r w:rsidRPr="003243BA">
        <w:rPr>
          <w:rFonts w:ascii="宋体" w:eastAsia="宋体" w:hAnsi="宋体" w:cs="宋体"/>
          <w:color w:val="F5A623"/>
          <w:kern w:val="0"/>
          <w:sz w:val="18"/>
          <w:szCs w:val="18"/>
        </w:rPr>
        <w:t>10 赞</w:t>
      </w:r>
      <w:r w:rsidRPr="003243BA">
        <w:rPr>
          <w:rFonts w:ascii="宋体" w:eastAsia="宋体" w:hAnsi="宋体" w:cs="宋体"/>
          <w:color w:val="DDDDDD"/>
          <w:kern w:val="0"/>
          <w:sz w:val="18"/>
          <w:szCs w:val="18"/>
        </w:rPr>
        <w:t> | </w:t>
      </w:r>
      <w:r w:rsidRPr="003243BA">
        <w:rPr>
          <w:rFonts w:ascii="宋体" w:eastAsia="宋体" w:hAnsi="宋体" w:cs="宋体"/>
          <w:color w:val="999999"/>
          <w:kern w:val="0"/>
          <w:sz w:val="18"/>
          <w:szCs w:val="18"/>
        </w:rPr>
        <w:t>1 评论</w:t>
      </w:r>
    </w:p>
    <w:p w:rsidR="003243BA" w:rsidRPr="003243BA" w:rsidRDefault="003243BA" w:rsidP="003243BA">
      <w:pPr>
        <w:widowControl/>
        <w:numPr>
          <w:ilvl w:val="0"/>
          <w:numId w:val="20"/>
        </w:numPr>
        <w:spacing w:before="100" w:beforeAutospacing="1" w:after="105"/>
        <w:ind w:left="495"/>
        <w:jc w:val="left"/>
        <w:rPr>
          <w:rFonts w:ascii="宋体" w:eastAsia="宋体" w:hAnsi="宋体" w:cs="宋体"/>
          <w:kern w:val="0"/>
          <w:sz w:val="20"/>
          <w:szCs w:val="20"/>
        </w:rPr>
      </w:pPr>
      <w:hyperlink r:id="rId139" w:history="1">
        <w:r w:rsidRPr="003243BA">
          <w:rPr>
            <w:rFonts w:ascii="宋体" w:eastAsia="宋体" w:hAnsi="宋体" w:cs="宋体"/>
            <w:color w:val="009A61"/>
            <w:kern w:val="0"/>
            <w:szCs w:val="21"/>
            <w:u w:val="single"/>
          </w:rPr>
          <w:t>技术大牛养成指南，一篇</w:t>
        </w:r>
        <w:proofErr w:type="gramStart"/>
        <w:r w:rsidRPr="003243BA">
          <w:rPr>
            <w:rFonts w:ascii="宋体" w:eastAsia="宋体" w:hAnsi="宋体" w:cs="宋体"/>
            <w:color w:val="009A61"/>
            <w:kern w:val="0"/>
            <w:szCs w:val="21"/>
            <w:u w:val="single"/>
          </w:rPr>
          <w:t>不</w:t>
        </w:r>
        <w:proofErr w:type="gramEnd"/>
        <w:r w:rsidRPr="003243BA">
          <w:rPr>
            <w:rFonts w:ascii="宋体" w:eastAsia="宋体" w:hAnsi="宋体" w:cs="宋体"/>
            <w:color w:val="009A61"/>
            <w:kern w:val="0"/>
            <w:szCs w:val="21"/>
            <w:u w:val="single"/>
          </w:rPr>
          <w:t>鸡汤的成功学实践</w:t>
        </w:r>
      </w:hyperlink>
    </w:p>
    <w:p w:rsidR="003243BA" w:rsidRPr="003243BA" w:rsidRDefault="003243BA" w:rsidP="003243BA">
      <w:pPr>
        <w:widowControl/>
        <w:ind w:left="495"/>
        <w:jc w:val="left"/>
        <w:rPr>
          <w:rFonts w:ascii="宋体" w:eastAsia="宋体" w:hAnsi="宋体" w:cs="宋体"/>
          <w:color w:val="DDDDDD"/>
          <w:kern w:val="0"/>
          <w:sz w:val="18"/>
          <w:szCs w:val="18"/>
        </w:rPr>
      </w:pPr>
      <w:r w:rsidRPr="003243BA">
        <w:rPr>
          <w:rFonts w:ascii="宋体" w:eastAsia="宋体" w:hAnsi="宋体" w:cs="宋体"/>
          <w:color w:val="F5A623"/>
          <w:kern w:val="0"/>
          <w:sz w:val="18"/>
          <w:szCs w:val="18"/>
        </w:rPr>
        <w:t>4 赞</w:t>
      </w:r>
      <w:r w:rsidRPr="003243BA">
        <w:rPr>
          <w:rFonts w:ascii="宋体" w:eastAsia="宋体" w:hAnsi="宋体" w:cs="宋体"/>
          <w:color w:val="DDDDDD"/>
          <w:kern w:val="0"/>
          <w:sz w:val="18"/>
          <w:szCs w:val="18"/>
        </w:rPr>
        <w:t> | </w:t>
      </w:r>
      <w:r w:rsidRPr="003243BA">
        <w:rPr>
          <w:rFonts w:ascii="宋体" w:eastAsia="宋体" w:hAnsi="宋体" w:cs="宋体"/>
          <w:color w:val="999999"/>
          <w:kern w:val="0"/>
          <w:sz w:val="18"/>
          <w:szCs w:val="18"/>
        </w:rPr>
        <w:t>0 评论</w:t>
      </w:r>
    </w:p>
    <w:p w:rsidR="003243BA" w:rsidRPr="003243BA" w:rsidRDefault="003243BA" w:rsidP="003243BA">
      <w:pPr>
        <w:widowControl/>
        <w:numPr>
          <w:ilvl w:val="0"/>
          <w:numId w:val="20"/>
        </w:numPr>
        <w:spacing w:before="100" w:beforeAutospacing="1" w:after="105"/>
        <w:ind w:left="495"/>
        <w:jc w:val="left"/>
        <w:rPr>
          <w:rFonts w:ascii="宋体" w:eastAsia="宋体" w:hAnsi="宋体" w:cs="宋体"/>
          <w:kern w:val="0"/>
          <w:sz w:val="20"/>
          <w:szCs w:val="20"/>
        </w:rPr>
      </w:pPr>
      <w:hyperlink r:id="rId140" w:history="1">
        <w:r w:rsidRPr="003243BA">
          <w:rPr>
            <w:rFonts w:ascii="宋体" w:eastAsia="宋体" w:hAnsi="宋体" w:cs="宋体"/>
            <w:color w:val="009A61"/>
            <w:kern w:val="0"/>
            <w:szCs w:val="21"/>
            <w:u w:val="single"/>
          </w:rPr>
          <w:t>教你破解隔壁妹子的wifi密码，成功率高达90%</w:t>
        </w:r>
      </w:hyperlink>
    </w:p>
    <w:p w:rsidR="003243BA" w:rsidRPr="003243BA" w:rsidRDefault="003243BA" w:rsidP="003243BA">
      <w:pPr>
        <w:widowControl/>
        <w:ind w:left="495"/>
        <w:jc w:val="left"/>
        <w:rPr>
          <w:rFonts w:ascii="宋体" w:eastAsia="宋体" w:hAnsi="宋体" w:cs="宋体"/>
          <w:color w:val="DDDDDD"/>
          <w:kern w:val="0"/>
          <w:sz w:val="18"/>
          <w:szCs w:val="18"/>
        </w:rPr>
      </w:pPr>
      <w:r w:rsidRPr="003243BA">
        <w:rPr>
          <w:rFonts w:ascii="宋体" w:eastAsia="宋体" w:hAnsi="宋体" w:cs="宋体"/>
          <w:color w:val="F5A623"/>
          <w:kern w:val="0"/>
          <w:sz w:val="18"/>
          <w:szCs w:val="18"/>
        </w:rPr>
        <w:t>17 赞</w:t>
      </w:r>
      <w:r w:rsidRPr="003243BA">
        <w:rPr>
          <w:rFonts w:ascii="宋体" w:eastAsia="宋体" w:hAnsi="宋体" w:cs="宋体"/>
          <w:color w:val="DDDDDD"/>
          <w:kern w:val="0"/>
          <w:sz w:val="18"/>
          <w:szCs w:val="18"/>
        </w:rPr>
        <w:t> | </w:t>
      </w:r>
      <w:r w:rsidRPr="003243BA">
        <w:rPr>
          <w:rFonts w:ascii="宋体" w:eastAsia="宋体" w:hAnsi="宋体" w:cs="宋体"/>
          <w:color w:val="999999"/>
          <w:kern w:val="0"/>
          <w:sz w:val="18"/>
          <w:szCs w:val="18"/>
        </w:rPr>
        <w:t>6 评论</w:t>
      </w:r>
    </w:p>
    <w:p w:rsidR="003243BA" w:rsidRPr="003243BA" w:rsidRDefault="003243BA" w:rsidP="003243BA">
      <w:pPr>
        <w:widowControl/>
        <w:numPr>
          <w:ilvl w:val="0"/>
          <w:numId w:val="20"/>
        </w:numPr>
        <w:spacing w:before="100" w:beforeAutospacing="1" w:after="105"/>
        <w:ind w:left="495"/>
        <w:jc w:val="left"/>
        <w:rPr>
          <w:rFonts w:ascii="宋体" w:eastAsia="宋体" w:hAnsi="宋体" w:cs="宋体"/>
          <w:kern w:val="0"/>
          <w:sz w:val="20"/>
          <w:szCs w:val="20"/>
        </w:rPr>
      </w:pPr>
      <w:hyperlink r:id="rId141" w:history="1">
        <w:r w:rsidRPr="003243BA">
          <w:rPr>
            <w:rFonts w:ascii="宋体" w:eastAsia="宋体" w:hAnsi="宋体" w:cs="宋体"/>
            <w:color w:val="009A61"/>
            <w:kern w:val="0"/>
            <w:szCs w:val="21"/>
            <w:u w:val="single"/>
          </w:rPr>
          <w:t>Android面试题集</w:t>
        </w:r>
      </w:hyperlink>
    </w:p>
    <w:p w:rsidR="003243BA" w:rsidRPr="003243BA" w:rsidRDefault="003243BA" w:rsidP="003243BA">
      <w:pPr>
        <w:widowControl/>
        <w:ind w:left="495"/>
        <w:jc w:val="left"/>
        <w:rPr>
          <w:rFonts w:ascii="宋体" w:eastAsia="宋体" w:hAnsi="宋体" w:cs="宋体"/>
          <w:color w:val="DDDDDD"/>
          <w:kern w:val="0"/>
          <w:sz w:val="18"/>
          <w:szCs w:val="18"/>
        </w:rPr>
      </w:pPr>
      <w:r w:rsidRPr="003243BA">
        <w:rPr>
          <w:rFonts w:ascii="宋体" w:eastAsia="宋体" w:hAnsi="宋体" w:cs="宋体"/>
          <w:color w:val="F5A623"/>
          <w:kern w:val="0"/>
          <w:sz w:val="18"/>
          <w:szCs w:val="18"/>
        </w:rPr>
        <w:t>3 赞</w:t>
      </w:r>
      <w:r w:rsidRPr="003243BA">
        <w:rPr>
          <w:rFonts w:ascii="宋体" w:eastAsia="宋体" w:hAnsi="宋体" w:cs="宋体"/>
          <w:color w:val="DDDDDD"/>
          <w:kern w:val="0"/>
          <w:sz w:val="18"/>
          <w:szCs w:val="18"/>
        </w:rPr>
        <w:t> | </w:t>
      </w:r>
      <w:r w:rsidRPr="003243BA">
        <w:rPr>
          <w:rFonts w:ascii="宋体" w:eastAsia="宋体" w:hAnsi="宋体" w:cs="宋体"/>
          <w:color w:val="999999"/>
          <w:kern w:val="0"/>
          <w:sz w:val="18"/>
          <w:szCs w:val="18"/>
        </w:rPr>
        <w:t>0 评论</w:t>
      </w:r>
    </w:p>
    <w:p w:rsidR="003243BA" w:rsidRPr="003243BA" w:rsidRDefault="003243BA" w:rsidP="003243BA">
      <w:pPr>
        <w:widowControl/>
        <w:ind w:left="495"/>
        <w:jc w:val="left"/>
        <w:rPr>
          <w:rFonts w:ascii="宋体" w:eastAsia="宋体" w:hAnsi="宋体" w:cs="宋体"/>
          <w:kern w:val="0"/>
          <w:sz w:val="2"/>
          <w:szCs w:val="2"/>
        </w:rPr>
      </w:pPr>
      <w:hyperlink r:id="rId142" w:tgtFrame="_blank" w:history="1">
        <w:r w:rsidRPr="003243BA">
          <w:rPr>
            <w:rFonts w:ascii="宋体" w:eastAsia="宋体" w:hAnsi="宋体" w:cs="宋体"/>
            <w:color w:val="009A61"/>
            <w:kern w:val="0"/>
            <w:sz w:val="18"/>
            <w:szCs w:val="18"/>
            <w:u w:val="single"/>
          </w:rPr>
          <w:t>更多头条内容→</w:t>
        </w:r>
      </w:hyperlink>
    </w:p>
    <w:p w:rsidR="003243BA" w:rsidRPr="003243BA" w:rsidRDefault="003243BA" w:rsidP="003243BA">
      <w:pPr>
        <w:widowControl/>
        <w:spacing w:after="300"/>
        <w:jc w:val="left"/>
        <w:outlineLvl w:val="3"/>
        <w:rPr>
          <w:rFonts w:ascii="inherit" w:eastAsia="宋体" w:hAnsi="inherit" w:cs="宋体"/>
          <w:kern w:val="0"/>
          <w:sz w:val="24"/>
          <w:szCs w:val="24"/>
        </w:rPr>
      </w:pPr>
      <w:r w:rsidRPr="003243BA">
        <w:rPr>
          <w:rFonts w:ascii="inherit" w:eastAsia="宋体" w:hAnsi="inherit" w:cs="宋体"/>
          <w:kern w:val="0"/>
          <w:sz w:val="24"/>
          <w:szCs w:val="24"/>
        </w:rPr>
        <w:t>相关收藏夹</w:t>
      </w:r>
      <w:r w:rsidRPr="003243BA">
        <w:rPr>
          <w:rFonts w:ascii="inherit" w:eastAsia="宋体" w:hAnsi="inherit" w:cs="宋体" w:hint="eastAsia"/>
          <w:kern w:val="0"/>
          <w:sz w:val="24"/>
          <w:szCs w:val="24"/>
        </w:rPr>
        <w:fldChar w:fldCharType="begin"/>
      </w:r>
      <w:r w:rsidRPr="003243BA">
        <w:rPr>
          <w:rFonts w:ascii="inherit" w:eastAsia="宋体" w:hAnsi="inherit" w:cs="宋体" w:hint="eastAsia"/>
          <w:kern w:val="0"/>
          <w:sz w:val="24"/>
          <w:szCs w:val="24"/>
        </w:rPr>
        <w:instrText xml:space="preserve"> HYPERLINK "javascript:;" </w:instrText>
      </w:r>
      <w:r w:rsidRPr="003243BA">
        <w:rPr>
          <w:rFonts w:ascii="inherit" w:eastAsia="宋体" w:hAnsi="inherit" w:cs="宋体" w:hint="eastAsia"/>
          <w:kern w:val="0"/>
          <w:sz w:val="24"/>
          <w:szCs w:val="24"/>
        </w:rPr>
        <w:fldChar w:fldCharType="separate"/>
      </w:r>
      <w:r w:rsidRPr="003243BA">
        <w:rPr>
          <w:rFonts w:ascii="inherit" w:eastAsia="宋体" w:hAnsi="inherit" w:cs="宋体"/>
          <w:color w:val="009A61"/>
          <w:kern w:val="0"/>
          <w:sz w:val="20"/>
          <w:szCs w:val="20"/>
          <w:u w:val="single"/>
        </w:rPr>
        <w:t>换一组</w:t>
      </w:r>
      <w:r w:rsidRPr="003243BA">
        <w:rPr>
          <w:rFonts w:ascii="inherit" w:eastAsia="宋体" w:hAnsi="inherit" w:cs="宋体" w:hint="eastAsia"/>
          <w:kern w:val="0"/>
          <w:sz w:val="24"/>
          <w:szCs w:val="24"/>
        </w:rPr>
        <w:fldChar w:fldCharType="end"/>
      </w:r>
    </w:p>
    <w:p w:rsidR="003243BA" w:rsidRPr="003243BA" w:rsidRDefault="003243BA" w:rsidP="003243BA">
      <w:pPr>
        <w:widowControl/>
        <w:numPr>
          <w:ilvl w:val="0"/>
          <w:numId w:val="21"/>
        </w:numPr>
        <w:spacing w:before="100" w:beforeAutospacing="1" w:after="120"/>
        <w:ind w:left="4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sf-static.b0.upaiyun.com/v-58b3fb79/global/img/pattern/4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D8D419" id="矩形 3" o:spid="_x0000_s1026" alt="https://sf-static.b0.upaiyun.com/v-58b3fb79/global/img/pattern/4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kUcnJPICAAAB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3243BA" w:rsidRPr="003243BA" w:rsidRDefault="003243BA" w:rsidP="003243BA">
      <w:pPr>
        <w:widowControl/>
        <w:spacing w:before="100" w:beforeAutospacing="1" w:after="120"/>
        <w:ind w:left="495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3" w:tgtFrame="_blank" w:history="1">
        <w:r w:rsidRPr="003243BA">
          <w:rPr>
            <w:rFonts w:ascii="宋体" w:eastAsia="宋体" w:hAnsi="宋体" w:cs="宋体"/>
            <w:color w:val="009A61"/>
            <w:kern w:val="0"/>
            <w:sz w:val="24"/>
            <w:szCs w:val="24"/>
            <w:u w:val="single"/>
          </w:rPr>
          <w:t>GitLab</w:t>
        </w:r>
      </w:hyperlink>
    </w:p>
    <w:p w:rsidR="003243BA" w:rsidRPr="003243BA" w:rsidRDefault="003243BA" w:rsidP="003243BA">
      <w:pPr>
        <w:widowControl/>
        <w:spacing w:after="100" w:afterAutospacing="1" w:line="300" w:lineRule="atLeast"/>
        <w:ind w:left="495"/>
        <w:jc w:val="left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3243BA">
        <w:rPr>
          <w:rFonts w:ascii="宋体" w:eastAsia="宋体" w:hAnsi="宋体" w:cs="宋体"/>
          <w:color w:val="999999"/>
          <w:kern w:val="0"/>
          <w:sz w:val="20"/>
          <w:szCs w:val="20"/>
        </w:rPr>
        <w:t>8 </w:t>
      </w:r>
      <w:proofErr w:type="gramStart"/>
      <w:r w:rsidRPr="003243BA">
        <w:rPr>
          <w:rFonts w:ascii="宋体" w:eastAsia="宋体" w:hAnsi="宋体" w:cs="宋体"/>
          <w:color w:val="999999"/>
          <w:kern w:val="0"/>
          <w:sz w:val="20"/>
          <w:szCs w:val="20"/>
        </w:rPr>
        <w:t>个</w:t>
      </w:r>
      <w:proofErr w:type="gramEnd"/>
      <w:r w:rsidRPr="003243BA">
        <w:rPr>
          <w:rFonts w:ascii="宋体" w:eastAsia="宋体" w:hAnsi="宋体" w:cs="宋体"/>
          <w:color w:val="999999"/>
          <w:kern w:val="0"/>
          <w:sz w:val="20"/>
          <w:szCs w:val="20"/>
        </w:rPr>
        <w:t>条目 </w:t>
      </w:r>
      <w:r w:rsidRPr="003243BA">
        <w:rPr>
          <w:rFonts w:ascii="宋体" w:eastAsia="宋体" w:hAnsi="宋体" w:cs="宋体"/>
          <w:color w:val="DDDDDD"/>
          <w:kern w:val="0"/>
          <w:sz w:val="20"/>
          <w:szCs w:val="20"/>
        </w:rPr>
        <w:t>|</w:t>
      </w:r>
      <w:r w:rsidRPr="003243BA">
        <w:rPr>
          <w:rFonts w:ascii="宋体" w:eastAsia="宋体" w:hAnsi="宋体" w:cs="宋体"/>
          <w:color w:val="999999"/>
          <w:kern w:val="0"/>
          <w:sz w:val="20"/>
          <w:szCs w:val="20"/>
        </w:rPr>
        <w:t> 0 人关注</w:t>
      </w:r>
    </w:p>
    <w:p w:rsidR="003243BA" w:rsidRPr="003243BA" w:rsidRDefault="003243BA" w:rsidP="003243BA">
      <w:pPr>
        <w:widowControl/>
        <w:numPr>
          <w:ilvl w:val="0"/>
          <w:numId w:val="21"/>
        </w:numPr>
        <w:spacing w:before="100" w:beforeAutospacing="1" w:after="120"/>
        <w:ind w:left="4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sf-static.b0.upaiyun.com/v-58b3fb79/global/img/pattern/4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F4D985" id="矩形 2" o:spid="_x0000_s1026" alt="https://sf-static.b0.upaiyun.com/v-58b3fb79/global/img/pattern/4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Le82jfICAAABBgAA&#10;DgAAAAAAAAAAAAAAAAAuAgAAZHJzL2Uyb0RvYy54bWxQSwECLQAUAAYACAAAACEATKDpLNgAAAAD&#10;AQAADwAAAAAAAAAAAAAAAABMBQAAZHJzL2Rvd25yZXYueG1sUEsFBgAAAAAEAAQA8wAAAFEGAAAA&#10;AA==&#10;" filled="f" stroked="f">
                <o:lock v:ext="edit" aspectratio="t"/>
                <w10:anchorlock/>
              </v:rect>
            </w:pict>
          </mc:Fallback>
        </mc:AlternateContent>
      </w:r>
    </w:p>
    <w:p w:rsidR="003243BA" w:rsidRPr="003243BA" w:rsidRDefault="003243BA" w:rsidP="003243BA">
      <w:pPr>
        <w:widowControl/>
        <w:spacing w:before="100" w:beforeAutospacing="1" w:after="120"/>
        <w:ind w:left="495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4" w:tgtFrame="_blank" w:history="1">
        <w:r w:rsidRPr="003243BA">
          <w:rPr>
            <w:rFonts w:ascii="宋体" w:eastAsia="宋体" w:hAnsi="宋体" w:cs="宋体"/>
            <w:color w:val="009A61"/>
            <w:kern w:val="0"/>
            <w:sz w:val="24"/>
            <w:szCs w:val="24"/>
            <w:u w:val="single"/>
          </w:rPr>
          <w:t>github</w:t>
        </w:r>
      </w:hyperlink>
    </w:p>
    <w:p w:rsidR="003243BA" w:rsidRPr="003243BA" w:rsidRDefault="003243BA" w:rsidP="003243BA">
      <w:pPr>
        <w:widowControl/>
        <w:spacing w:after="100" w:afterAutospacing="1" w:line="300" w:lineRule="atLeast"/>
        <w:ind w:left="495"/>
        <w:jc w:val="left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3243BA">
        <w:rPr>
          <w:rFonts w:ascii="宋体" w:eastAsia="宋体" w:hAnsi="宋体" w:cs="宋体"/>
          <w:color w:val="999999"/>
          <w:kern w:val="0"/>
          <w:sz w:val="20"/>
          <w:szCs w:val="20"/>
        </w:rPr>
        <w:t>4 </w:t>
      </w:r>
      <w:proofErr w:type="gramStart"/>
      <w:r w:rsidRPr="003243BA">
        <w:rPr>
          <w:rFonts w:ascii="宋体" w:eastAsia="宋体" w:hAnsi="宋体" w:cs="宋体"/>
          <w:color w:val="999999"/>
          <w:kern w:val="0"/>
          <w:sz w:val="20"/>
          <w:szCs w:val="20"/>
        </w:rPr>
        <w:t>个</w:t>
      </w:r>
      <w:proofErr w:type="gramEnd"/>
      <w:r w:rsidRPr="003243BA">
        <w:rPr>
          <w:rFonts w:ascii="宋体" w:eastAsia="宋体" w:hAnsi="宋体" w:cs="宋体"/>
          <w:color w:val="999999"/>
          <w:kern w:val="0"/>
          <w:sz w:val="20"/>
          <w:szCs w:val="20"/>
        </w:rPr>
        <w:t>条目 </w:t>
      </w:r>
      <w:r w:rsidRPr="003243BA">
        <w:rPr>
          <w:rFonts w:ascii="宋体" w:eastAsia="宋体" w:hAnsi="宋体" w:cs="宋体"/>
          <w:color w:val="DDDDDD"/>
          <w:kern w:val="0"/>
          <w:sz w:val="20"/>
          <w:szCs w:val="20"/>
        </w:rPr>
        <w:t>|</w:t>
      </w:r>
      <w:r w:rsidRPr="003243BA">
        <w:rPr>
          <w:rFonts w:ascii="宋体" w:eastAsia="宋体" w:hAnsi="宋体" w:cs="宋体"/>
          <w:color w:val="999999"/>
          <w:kern w:val="0"/>
          <w:sz w:val="20"/>
          <w:szCs w:val="20"/>
        </w:rPr>
        <w:t> 0 人关注</w:t>
      </w:r>
    </w:p>
    <w:p w:rsidR="003243BA" w:rsidRPr="003243BA" w:rsidRDefault="003243BA" w:rsidP="003243BA">
      <w:pPr>
        <w:widowControl/>
        <w:numPr>
          <w:ilvl w:val="0"/>
          <w:numId w:val="21"/>
        </w:numPr>
        <w:spacing w:before="100" w:beforeAutospacing="1" w:after="120"/>
        <w:ind w:left="49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sf-static.b0.upaiyun.com/v-58b3fb79/global/img/pattern/6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CE01F1" id="矩形 1" o:spid="_x0000_s1026" alt="https://sf-static.b0.upaiyun.com/v-58b3fb79/global/img/pattern/6.sv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" filled="f" stroked="f">
                <o:lock v:ext="edit" aspectratio="t"/>
                <w10:anchorlock/>
              </v:rect>
            </w:pict>
          </mc:Fallback>
        </mc:AlternateContent>
      </w:r>
    </w:p>
    <w:p w:rsidR="003243BA" w:rsidRPr="003243BA" w:rsidRDefault="003243BA" w:rsidP="003243BA">
      <w:pPr>
        <w:widowControl/>
        <w:spacing w:before="100" w:beforeAutospacing="1" w:after="120"/>
        <w:ind w:left="495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5" w:tgtFrame="_blank" w:history="1">
        <w:r w:rsidRPr="003243BA">
          <w:rPr>
            <w:rFonts w:ascii="宋体" w:eastAsia="宋体" w:hAnsi="宋体" w:cs="宋体"/>
            <w:color w:val="009A61"/>
            <w:kern w:val="0"/>
            <w:sz w:val="24"/>
            <w:szCs w:val="24"/>
            <w:u w:val="single"/>
          </w:rPr>
          <w:t>GitHub 相关</w:t>
        </w:r>
      </w:hyperlink>
    </w:p>
    <w:p w:rsidR="003243BA" w:rsidRPr="003243BA" w:rsidRDefault="003243BA" w:rsidP="003243BA">
      <w:pPr>
        <w:widowControl/>
        <w:spacing w:after="100" w:afterAutospacing="1" w:line="300" w:lineRule="atLeast"/>
        <w:ind w:left="495"/>
        <w:jc w:val="left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3243BA">
        <w:rPr>
          <w:rFonts w:ascii="宋体" w:eastAsia="宋体" w:hAnsi="宋体" w:cs="宋体"/>
          <w:color w:val="999999"/>
          <w:kern w:val="0"/>
          <w:sz w:val="20"/>
          <w:szCs w:val="20"/>
        </w:rPr>
        <w:t>125 </w:t>
      </w:r>
      <w:proofErr w:type="gramStart"/>
      <w:r w:rsidRPr="003243BA">
        <w:rPr>
          <w:rFonts w:ascii="宋体" w:eastAsia="宋体" w:hAnsi="宋体" w:cs="宋体"/>
          <w:color w:val="999999"/>
          <w:kern w:val="0"/>
          <w:sz w:val="20"/>
          <w:szCs w:val="20"/>
        </w:rPr>
        <w:t>个</w:t>
      </w:r>
      <w:proofErr w:type="gramEnd"/>
      <w:r w:rsidRPr="003243BA">
        <w:rPr>
          <w:rFonts w:ascii="宋体" w:eastAsia="宋体" w:hAnsi="宋体" w:cs="宋体"/>
          <w:color w:val="999999"/>
          <w:kern w:val="0"/>
          <w:sz w:val="20"/>
          <w:szCs w:val="20"/>
        </w:rPr>
        <w:t>条目 </w:t>
      </w:r>
      <w:r w:rsidRPr="003243BA">
        <w:rPr>
          <w:rFonts w:ascii="宋体" w:eastAsia="宋体" w:hAnsi="宋体" w:cs="宋体"/>
          <w:color w:val="DDDDDD"/>
          <w:kern w:val="0"/>
          <w:sz w:val="20"/>
          <w:szCs w:val="20"/>
        </w:rPr>
        <w:t>|</w:t>
      </w:r>
      <w:r w:rsidRPr="003243BA">
        <w:rPr>
          <w:rFonts w:ascii="宋体" w:eastAsia="宋体" w:hAnsi="宋体" w:cs="宋体"/>
          <w:color w:val="999999"/>
          <w:kern w:val="0"/>
          <w:sz w:val="20"/>
          <w:szCs w:val="20"/>
        </w:rPr>
        <w:t> 86 人关注</w:t>
      </w:r>
    </w:p>
    <w:p w:rsidR="003243BA" w:rsidRPr="003243BA" w:rsidRDefault="003243BA" w:rsidP="003243BA">
      <w:pPr>
        <w:widowControl/>
        <w:spacing w:after="300"/>
        <w:jc w:val="left"/>
        <w:outlineLvl w:val="1"/>
        <w:rPr>
          <w:rFonts w:ascii="inherit" w:eastAsia="宋体" w:hAnsi="inherit" w:cs="宋体"/>
          <w:kern w:val="0"/>
          <w:sz w:val="24"/>
          <w:szCs w:val="24"/>
        </w:rPr>
      </w:pPr>
      <w:r w:rsidRPr="003243BA">
        <w:rPr>
          <w:rFonts w:ascii="inherit" w:eastAsia="宋体" w:hAnsi="inherit" w:cs="宋体"/>
          <w:kern w:val="0"/>
          <w:sz w:val="24"/>
          <w:szCs w:val="24"/>
        </w:rPr>
        <w:t>相似问题</w:t>
      </w:r>
    </w:p>
    <w:p w:rsidR="003243BA" w:rsidRPr="003243BA" w:rsidRDefault="003243BA" w:rsidP="003243BA">
      <w:pPr>
        <w:widowControl/>
        <w:numPr>
          <w:ilvl w:val="0"/>
          <w:numId w:val="22"/>
        </w:numPr>
        <w:spacing w:before="100" w:beforeAutospacing="1" w:after="120"/>
        <w:ind w:left="495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6" w:tooltip="关于git rebase的问题" w:history="1">
        <w:r w:rsidRPr="003243BA">
          <w:rPr>
            <w:rFonts w:ascii="宋体" w:eastAsia="宋体" w:hAnsi="宋体" w:cs="宋体"/>
            <w:color w:val="009A61"/>
            <w:kern w:val="0"/>
            <w:sz w:val="24"/>
            <w:szCs w:val="24"/>
            <w:u w:val="single"/>
          </w:rPr>
          <w:t>关于git rebase的问题</w:t>
        </w:r>
      </w:hyperlink>
      <w:r w:rsidRPr="003243BA">
        <w:rPr>
          <w:rFonts w:ascii="宋体" w:eastAsia="宋体" w:hAnsi="宋体" w:cs="宋体"/>
          <w:kern w:val="0"/>
          <w:sz w:val="24"/>
          <w:szCs w:val="24"/>
        </w:rPr>
        <w:t> </w:t>
      </w:r>
      <w:r w:rsidRPr="003243BA">
        <w:rPr>
          <w:rFonts w:ascii="宋体" w:eastAsia="宋体" w:hAnsi="宋体" w:cs="宋体"/>
          <w:color w:val="777777"/>
          <w:kern w:val="0"/>
          <w:sz w:val="20"/>
          <w:szCs w:val="20"/>
        </w:rPr>
        <w:t>1 回答</w:t>
      </w:r>
    </w:p>
    <w:p w:rsidR="003243BA" w:rsidRPr="003243BA" w:rsidRDefault="003243BA" w:rsidP="003243BA">
      <w:pPr>
        <w:widowControl/>
        <w:numPr>
          <w:ilvl w:val="0"/>
          <w:numId w:val="22"/>
        </w:numPr>
        <w:spacing w:before="100" w:beforeAutospacing="1" w:after="120"/>
        <w:ind w:left="495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7" w:tooltip=" git rebase 与 merge" w:history="1">
        <w:r w:rsidRPr="003243BA">
          <w:rPr>
            <w:rFonts w:ascii="宋体" w:eastAsia="宋体" w:hAnsi="宋体" w:cs="宋体"/>
            <w:color w:val="009A61"/>
            <w:kern w:val="0"/>
            <w:sz w:val="24"/>
            <w:szCs w:val="24"/>
            <w:u w:val="single"/>
          </w:rPr>
          <w:t>git rebase 与 merge</w:t>
        </w:r>
      </w:hyperlink>
      <w:r w:rsidRPr="003243BA">
        <w:rPr>
          <w:rFonts w:ascii="宋体" w:eastAsia="宋体" w:hAnsi="宋体" w:cs="宋体"/>
          <w:kern w:val="0"/>
          <w:sz w:val="24"/>
          <w:szCs w:val="24"/>
        </w:rPr>
        <w:t> </w:t>
      </w:r>
      <w:r w:rsidRPr="003243BA">
        <w:rPr>
          <w:rFonts w:ascii="宋体" w:eastAsia="宋体" w:hAnsi="宋体" w:cs="宋体"/>
          <w:color w:val="777777"/>
          <w:kern w:val="0"/>
          <w:sz w:val="20"/>
          <w:szCs w:val="20"/>
        </w:rPr>
        <w:t>1 回答</w:t>
      </w:r>
    </w:p>
    <w:p w:rsidR="003243BA" w:rsidRPr="003243BA" w:rsidRDefault="003243BA" w:rsidP="003243BA">
      <w:pPr>
        <w:widowControl/>
        <w:numPr>
          <w:ilvl w:val="0"/>
          <w:numId w:val="22"/>
        </w:numPr>
        <w:spacing w:before="100" w:beforeAutospacing="1" w:after="120"/>
        <w:ind w:left="495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8" w:tooltip="git rebase --onto 中onto的作用" w:history="1">
        <w:r w:rsidRPr="003243BA">
          <w:rPr>
            <w:rFonts w:ascii="宋体" w:eastAsia="宋体" w:hAnsi="宋体" w:cs="宋体"/>
            <w:color w:val="009A61"/>
            <w:kern w:val="0"/>
            <w:sz w:val="24"/>
            <w:szCs w:val="24"/>
            <w:u w:val="single"/>
          </w:rPr>
          <w:t>git rebase --onto 中onto的作用</w:t>
        </w:r>
      </w:hyperlink>
      <w:r w:rsidRPr="003243BA">
        <w:rPr>
          <w:rFonts w:ascii="宋体" w:eastAsia="宋体" w:hAnsi="宋体" w:cs="宋体"/>
          <w:color w:val="777777"/>
          <w:kern w:val="0"/>
          <w:sz w:val="20"/>
          <w:szCs w:val="20"/>
        </w:rPr>
        <w:t>1 回答 | 已解决</w:t>
      </w:r>
    </w:p>
    <w:p w:rsidR="003243BA" w:rsidRPr="003243BA" w:rsidRDefault="003243BA" w:rsidP="003243BA">
      <w:pPr>
        <w:widowControl/>
        <w:numPr>
          <w:ilvl w:val="0"/>
          <w:numId w:val="22"/>
        </w:numPr>
        <w:spacing w:before="100" w:beforeAutospacing="1" w:after="120"/>
        <w:ind w:left="495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49" w:tooltip="git有没有结合 rebase --onto 与 merge --squash 的操作？" w:history="1">
        <w:r w:rsidRPr="003243BA">
          <w:rPr>
            <w:rFonts w:ascii="宋体" w:eastAsia="宋体" w:hAnsi="宋体" w:cs="宋体"/>
            <w:color w:val="009A61"/>
            <w:kern w:val="0"/>
            <w:sz w:val="24"/>
            <w:szCs w:val="24"/>
            <w:u w:val="single"/>
          </w:rPr>
          <w:t>git有没有结合 rebase --onto 与 merge --squash 的操作？</w:t>
        </w:r>
      </w:hyperlink>
      <w:r w:rsidRPr="003243BA">
        <w:rPr>
          <w:rFonts w:ascii="宋体" w:eastAsia="宋体" w:hAnsi="宋体" w:cs="宋体"/>
          <w:kern w:val="0"/>
          <w:sz w:val="24"/>
          <w:szCs w:val="24"/>
        </w:rPr>
        <w:t> </w:t>
      </w:r>
      <w:r w:rsidRPr="003243BA">
        <w:rPr>
          <w:rFonts w:ascii="宋体" w:eastAsia="宋体" w:hAnsi="宋体" w:cs="宋体"/>
          <w:color w:val="777777"/>
          <w:kern w:val="0"/>
          <w:sz w:val="20"/>
          <w:szCs w:val="20"/>
        </w:rPr>
        <w:t>1 回答</w:t>
      </w:r>
    </w:p>
    <w:p w:rsidR="003243BA" w:rsidRPr="003243BA" w:rsidRDefault="003243BA" w:rsidP="003243BA">
      <w:pPr>
        <w:widowControl/>
        <w:numPr>
          <w:ilvl w:val="0"/>
          <w:numId w:val="22"/>
        </w:numPr>
        <w:spacing w:before="100" w:beforeAutospacing="1" w:after="120"/>
        <w:ind w:left="495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0" w:tooltip="git rebase本分支出现的冲突该如何解决？" w:history="1">
        <w:r w:rsidRPr="003243BA">
          <w:rPr>
            <w:rFonts w:ascii="宋体" w:eastAsia="宋体" w:hAnsi="宋体" w:cs="宋体"/>
            <w:color w:val="009A61"/>
            <w:kern w:val="0"/>
            <w:sz w:val="24"/>
            <w:szCs w:val="24"/>
            <w:u w:val="single"/>
          </w:rPr>
          <w:t>git rebase本分支出现的冲突该如何解决？</w:t>
        </w:r>
      </w:hyperlink>
      <w:r w:rsidRPr="003243BA">
        <w:rPr>
          <w:rFonts w:ascii="宋体" w:eastAsia="宋体" w:hAnsi="宋体" w:cs="宋体"/>
          <w:kern w:val="0"/>
          <w:sz w:val="24"/>
          <w:szCs w:val="24"/>
        </w:rPr>
        <w:t> </w:t>
      </w:r>
      <w:r w:rsidRPr="003243BA">
        <w:rPr>
          <w:rFonts w:ascii="宋体" w:eastAsia="宋体" w:hAnsi="宋体" w:cs="宋体"/>
          <w:color w:val="777777"/>
          <w:kern w:val="0"/>
          <w:sz w:val="20"/>
          <w:szCs w:val="20"/>
        </w:rPr>
        <w:t>1 回答</w:t>
      </w:r>
    </w:p>
    <w:p w:rsidR="003243BA" w:rsidRPr="003243BA" w:rsidRDefault="003243BA" w:rsidP="003243BA">
      <w:pPr>
        <w:widowControl/>
        <w:numPr>
          <w:ilvl w:val="0"/>
          <w:numId w:val="22"/>
        </w:numPr>
        <w:spacing w:before="100" w:beforeAutospacing="1" w:after="120"/>
        <w:ind w:left="495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1" w:tooltip="用git整合分支的时候，大家更常用的是变基操作(git rebase)还是合并操作(git merge)，你们觉得哪个比较好？" w:history="1">
        <w:r w:rsidRPr="003243BA">
          <w:rPr>
            <w:rFonts w:ascii="宋体" w:eastAsia="宋体" w:hAnsi="宋体" w:cs="宋体"/>
            <w:color w:val="009A61"/>
            <w:kern w:val="0"/>
            <w:sz w:val="24"/>
            <w:szCs w:val="24"/>
            <w:u w:val="single"/>
          </w:rPr>
          <w:t>用git整合分支的时候，大家更常用的是</w:t>
        </w:r>
        <w:proofErr w:type="gramStart"/>
        <w:r w:rsidRPr="003243BA">
          <w:rPr>
            <w:rFonts w:ascii="宋体" w:eastAsia="宋体" w:hAnsi="宋体" w:cs="宋体"/>
            <w:color w:val="009A61"/>
            <w:kern w:val="0"/>
            <w:sz w:val="24"/>
            <w:szCs w:val="24"/>
            <w:u w:val="single"/>
          </w:rPr>
          <w:t>变基操作</w:t>
        </w:r>
        <w:proofErr w:type="gramEnd"/>
        <w:r w:rsidRPr="003243BA">
          <w:rPr>
            <w:rFonts w:ascii="宋体" w:eastAsia="宋体" w:hAnsi="宋体" w:cs="宋体"/>
            <w:color w:val="009A61"/>
            <w:kern w:val="0"/>
            <w:sz w:val="24"/>
            <w:szCs w:val="24"/>
            <w:u w:val="single"/>
          </w:rPr>
          <w:t>(git rebase)还是合并操作(git merge)，你们觉得哪个比较好？</w:t>
        </w:r>
      </w:hyperlink>
      <w:r w:rsidRPr="003243BA">
        <w:rPr>
          <w:rFonts w:ascii="宋体" w:eastAsia="宋体" w:hAnsi="宋体" w:cs="宋体"/>
          <w:color w:val="777777"/>
          <w:kern w:val="0"/>
          <w:sz w:val="20"/>
          <w:szCs w:val="20"/>
        </w:rPr>
        <w:t>2 回答 | 已解决</w:t>
      </w:r>
    </w:p>
    <w:p w:rsidR="003243BA" w:rsidRPr="003243BA" w:rsidRDefault="003243BA" w:rsidP="003243BA">
      <w:pPr>
        <w:widowControl/>
        <w:numPr>
          <w:ilvl w:val="0"/>
          <w:numId w:val="22"/>
        </w:numPr>
        <w:spacing w:before="100" w:beforeAutospacing="1" w:after="120"/>
        <w:ind w:left="495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2" w:tooltip="Git 怎么用 rebase 合并几个 commit" w:history="1">
        <w:r w:rsidRPr="003243BA">
          <w:rPr>
            <w:rFonts w:ascii="宋体" w:eastAsia="宋体" w:hAnsi="宋体" w:cs="宋体"/>
            <w:color w:val="009A61"/>
            <w:kern w:val="0"/>
            <w:sz w:val="24"/>
            <w:szCs w:val="24"/>
            <w:u w:val="single"/>
          </w:rPr>
          <w:t>Git 怎么用 rebase 合并几个 commit</w:t>
        </w:r>
      </w:hyperlink>
      <w:r w:rsidRPr="003243BA">
        <w:rPr>
          <w:rFonts w:ascii="宋体" w:eastAsia="宋体" w:hAnsi="宋体" w:cs="宋体"/>
          <w:color w:val="777777"/>
          <w:kern w:val="0"/>
          <w:sz w:val="20"/>
          <w:szCs w:val="20"/>
        </w:rPr>
        <w:t>1 回答 | 已解决</w:t>
      </w:r>
    </w:p>
    <w:p w:rsidR="003243BA" w:rsidRPr="003243BA" w:rsidRDefault="003243BA" w:rsidP="003243BA">
      <w:pPr>
        <w:widowControl/>
        <w:numPr>
          <w:ilvl w:val="0"/>
          <w:numId w:val="22"/>
        </w:numPr>
        <w:spacing w:before="100" w:beforeAutospacing="1" w:after="120"/>
        <w:ind w:left="495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3" w:tooltip="git rebase遇到的一个疑问" w:history="1">
        <w:r w:rsidRPr="003243BA">
          <w:rPr>
            <w:rFonts w:ascii="宋体" w:eastAsia="宋体" w:hAnsi="宋体" w:cs="宋体"/>
            <w:color w:val="009A61"/>
            <w:kern w:val="0"/>
            <w:sz w:val="24"/>
            <w:szCs w:val="24"/>
            <w:u w:val="single"/>
          </w:rPr>
          <w:t>git rebase遇到的一个疑问</w:t>
        </w:r>
      </w:hyperlink>
      <w:r w:rsidRPr="003243BA">
        <w:rPr>
          <w:rFonts w:ascii="宋体" w:eastAsia="宋体" w:hAnsi="宋体" w:cs="宋体"/>
          <w:kern w:val="0"/>
          <w:sz w:val="24"/>
          <w:szCs w:val="24"/>
        </w:rPr>
        <w:t> </w:t>
      </w:r>
      <w:r w:rsidRPr="003243BA">
        <w:rPr>
          <w:rFonts w:ascii="宋体" w:eastAsia="宋体" w:hAnsi="宋体" w:cs="宋体"/>
          <w:color w:val="777777"/>
          <w:kern w:val="0"/>
          <w:sz w:val="20"/>
          <w:szCs w:val="20"/>
        </w:rPr>
        <w:t>2 回答</w:t>
      </w:r>
    </w:p>
    <w:p w:rsidR="003243BA" w:rsidRPr="003243BA" w:rsidRDefault="003243BA" w:rsidP="003243BA">
      <w:pPr>
        <w:widowControl/>
        <w:numPr>
          <w:ilvl w:val="0"/>
          <w:numId w:val="22"/>
        </w:numPr>
        <w:spacing w:before="100" w:beforeAutospacing="1" w:after="120"/>
        <w:ind w:left="495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4" w:tooltip="git log统计某段时间内的提交如何避免rebase的干扰？" w:history="1">
        <w:r w:rsidRPr="003243BA">
          <w:rPr>
            <w:rFonts w:ascii="宋体" w:eastAsia="宋体" w:hAnsi="宋体" w:cs="宋体"/>
            <w:color w:val="009A61"/>
            <w:kern w:val="0"/>
            <w:sz w:val="24"/>
            <w:szCs w:val="24"/>
            <w:u w:val="single"/>
          </w:rPr>
          <w:t>git log统计某段时间内的提交如何避免rebase的干扰？</w:t>
        </w:r>
      </w:hyperlink>
    </w:p>
    <w:p w:rsidR="003243BA" w:rsidRPr="003243BA" w:rsidRDefault="003243BA" w:rsidP="003243BA">
      <w:pPr>
        <w:widowControl/>
        <w:numPr>
          <w:ilvl w:val="0"/>
          <w:numId w:val="22"/>
        </w:numPr>
        <w:spacing w:before="100" w:beforeAutospacing="1"/>
        <w:ind w:left="495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55" w:tooltip="git rebase -i HEAD~2 pick出错。本地提交过的代码丢失" w:history="1">
        <w:r w:rsidRPr="003243BA">
          <w:rPr>
            <w:rFonts w:ascii="宋体" w:eastAsia="宋体" w:hAnsi="宋体" w:cs="宋体"/>
            <w:color w:val="009A61"/>
            <w:kern w:val="0"/>
            <w:sz w:val="24"/>
            <w:szCs w:val="24"/>
            <w:u w:val="single"/>
          </w:rPr>
          <w:t>git rebase -i HEAD~2 pick出错。本地提交过的代码丢失</w:t>
        </w:r>
      </w:hyperlink>
      <w:r w:rsidRPr="003243BA">
        <w:rPr>
          <w:rFonts w:ascii="宋体" w:eastAsia="宋体" w:hAnsi="宋体" w:cs="宋体"/>
          <w:kern w:val="0"/>
          <w:sz w:val="24"/>
          <w:szCs w:val="24"/>
        </w:rPr>
        <w:t> </w:t>
      </w:r>
      <w:r w:rsidRPr="003243BA">
        <w:rPr>
          <w:rFonts w:ascii="宋体" w:eastAsia="宋体" w:hAnsi="宋体" w:cs="宋体"/>
          <w:color w:val="777777"/>
          <w:kern w:val="0"/>
          <w:sz w:val="20"/>
          <w:szCs w:val="20"/>
        </w:rPr>
        <w:t>1 回答</w:t>
      </w:r>
    </w:p>
    <w:p w:rsidR="003243BA" w:rsidRPr="003243BA" w:rsidRDefault="003243BA" w:rsidP="003243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43BA">
        <w:rPr>
          <w:rFonts w:ascii="宋体" w:eastAsia="宋体" w:hAnsi="宋体" w:cs="宋体"/>
          <w:kern w:val="0"/>
          <w:sz w:val="24"/>
          <w:szCs w:val="24"/>
        </w:rPr>
        <w:t>分享扩散：</w:t>
      </w:r>
    </w:p>
    <w:p w:rsidR="003243BA" w:rsidRPr="003243BA" w:rsidRDefault="003243BA" w:rsidP="003243BA">
      <w:pPr>
        <w:widowControl/>
        <w:numPr>
          <w:ilvl w:val="0"/>
          <w:numId w:val="23"/>
        </w:numPr>
        <w:spacing w:before="100" w:beforeAutospacing="1" w:after="100" w:afterAutospacing="1"/>
        <w:ind w:left="-225" w:right="-150"/>
        <w:jc w:val="left"/>
        <w:textAlignment w:val="bottom"/>
        <w:rPr>
          <w:rFonts w:ascii="宋体" w:eastAsia="宋体" w:hAnsi="宋体" w:cs="宋体"/>
          <w:color w:val="999999"/>
          <w:kern w:val="0"/>
          <w:sz w:val="20"/>
          <w:szCs w:val="20"/>
        </w:rPr>
      </w:pPr>
      <w:hyperlink r:id="rId156" w:history="1">
        <w:r w:rsidRPr="003243BA">
          <w:rPr>
            <w:rFonts w:ascii="宋体" w:eastAsia="宋体" w:hAnsi="宋体" w:cs="宋体"/>
            <w:color w:val="009A61"/>
            <w:kern w:val="0"/>
            <w:sz w:val="20"/>
            <w:szCs w:val="20"/>
            <w:u w:val="single"/>
          </w:rPr>
          <w:t>新</w:t>
        </w:r>
        <w:proofErr w:type="gramStart"/>
        <w:r w:rsidRPr="003243BA">
          <w:rPr>
            <w:rFonts w:ascii="宋体" w:eastAsia="宋体" w:hAnsi="宋体" w:cs="宋体"/>
            <w:color w:val="009A61"/>
            <w:kern w:val="0"/>
            <w:sz w:val="20"/>
            <w:szCs w:val="20"/>
            <w:u w:val="single"/>
          </w:rPr>
          <w:t>浪微博</w:t>
        </w:r>
        <w:proofErr w:type="gramEnd"/>
      </w:hyperlink>
    </w:p>
    <w:p w:rsidR="003243BA" w:rsidRPr="003243BA" w:rsidRDefault="003243BA" w:rsidP="003243BA">
      <w:pPr>
        <w:widowControl/>
        <w:numPr>
          <w:ilvl w:val="0"/>
          <w:numId w:val="23"/>
        </w:numPr>
        <w:spacing w:before="100" w:beforeAutospacing="1" w:after="100" w:afterAutospacing="1"/>
        <w:ind w:left="-225" w:right="-150"/>
        <w:jc w:val="left"/>
        <w:textAlignment w:val="bottom"/>
        <w:rPr>
          <w:rFonts w:ascii="宋体" w:eastAsia="宋体" w:hAnsi="宋体" w:cs="宋体"/>
          <w:color w:val="999999"/>
          <w:kern w:val="0"/>
          <w:sz w:val="20"/>
          <w:szCs w:val="20"/>
        </w:rPr>
      </w:pPr>
      <w:hyperlink r:id="rId157" w:history="1">
        <w:proofErr w:type="gramStart"/>
        <w:r w:rsidRPr="003243BA">
          <w:rPr>
            <w:rFonts w:ascii="宋体" w:eastAsia="宋体" w:hAnsi="宋体" w:cs="宋体"/>
            <w:color w:val="009A61"/>
            <w:kern w:val="0"/>
            <w:sz w:val="20"/>
            <w:szCs w:val="20"/>
            <w:u w:val="single"/>
          </w:rPr>
          <w:t>微信</w:t>
        </w:r>
        <w:proofErr w:type="gramEnd"/>
      </w:hyperlink>
    </w:p>
    <w:p w:rsidR="003243BA" w:rsidRPr="003243BA" w:rsidRDefault="003243BA" w:rsidP="003243BA">
      <w:pPr>
        <w:widowControl/>
        <w:numPr>
          <w:ilvl w:val="0"/>
          <w:numId w:val="23"/>
        </w:numPr>
        <w:spacing w:before="100" w:beforeAutospacing="1" w:after="100" w:afterAutospacing="1"/>
        <w:ind w:left="-225" w:right="-150"/>
        <w:jc w:val="left"/>
        <w:textAlignment w:val="bottom"/>
        <w:rPr>
          <w:rFonts w:ascii="宋体" w:eastAsia="宋体" w:hAnsi="宋体" w:cs="宋体"/>
          <w:color w:val="999999"/>
          <w:kern w:val="0"/>
          <w:sz w:val="20"/>
          <w:szCs w:val="20"/>
        </w:rPr>
      </w:pPr>
      <w:hyperlink r:id="rId158" w:history="1">
        <w:r w:rsidRPr="003243BA">
          <w:rPr>
            <w:rFonts w:ascii="宋体" w:eastAsia="宋体" w:hAnsi="宋体" w:cs="宋体"/>
            <w:color w:val="009A61"/>
            <w:kern w:val="0"/>
            <w:sz w:val="20"/>
            <w:szCs w:val="20"/>
            <w:u w:val="single"/>
          </w:rPr>
          <w:t>Twitter</w:t>
        </w:r>
      </w:hyperlink>
    </w:p>
    <w:p w:rsidR="003243BA" w:rsidRPr="003243BA" w:rsidRDefault="003243BA" w:rsidP="003243BA">
      <w:pPr>
        <w:widowControl/>
        <w:numPr>
          <w:ilvl w:val="0"/>
          <w:numId w:val="23"/>
        </w:numPr>
        <w:spacing w:before="100" w:beforeAutospacing="1" w:after="100" w:afterAutospacing="1"/>
        <w:ind w:left="-225" w:right="-150"/>
        <w:jc w:val="left"/>
        <w:textAlignment w:val="bottom"/>
        <w:rPr>
          <w:rFonts w:ascii="宋体" w:eastAsia="宋体" w:hAnsi="宋体" w:cs="宋体"/>
          <w:color w:val="999999"/>
          <w:kern w:val="0"/>
          <w:sz w:val="20"/>
          <w:szCs w:val="20"/>
        </w:rPr>
      </w:pPr>
      <w:hyperlink r:id="rId159" w:history="1">
        <w:r w:rsidRPr="003243BA">
          <w:rPr>
            <w:rFonts w:ascii="宋体" w:eastAsia="宋体" w:hAnsi="宋体" w:cs="宋体"/>
            <w:color w:val="009A61"/>
            <w:kern w:val="0"/>
            <w:sz w:val="20"/>
            <w:szCs w:val="20"/>
            <w:u w:val="single"/>
          </w:rPr>
          <w:t>Facebook</w:t>
        </w:r>
      </w:hyperlink>
    </w:p>
    <w:p w:rsidR="003243BA" w:rsidRPr="003243BA" w:rsidRDefault="003243BA" w:rsidP="003243BA">
      <w:pPr>
        <w:widowControl/>
        <w:shd w:val="clear" w:color="auto" w:fill="FCF8E3"/>
        <w:spacing w:after="100" w:afterAutospacing="1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43B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Hi，欢迎来到 </w:t>
      </w:r>
      <w:proofErr w:type="spellStart"/>
      <w:r w:rsidRPr="003243BA">
        <w:rPr>
          <w:rFonts w:ascii="宋体" w:eastAsia="宋体" w:hAnsi="宋体" w:cs="宋体"/>
          <w:color w:val="333333"/>
          <w:kern w:val="0"/>
          <w:sz w:val="24"/>
          <w:szCs w:val="24"/>
        </w:rPr>
        <w:t>SegmentFault</w:t>
      </w:r>
      <w:proofErr w:type="spellEnd"/>
      <w:r w:rsidRPr="003243BA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技术社区！⊙▽⊙ </w:t>
      </w:r>
      <w:r w:rsidRPr="003243BA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r w:rsidRPr="003243BA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在这里，你可以提出编程相关的疑惑，关注感兴趣的问题，对认可的回答投赞同票；</w:t>
      </w:r>
      <w:r w:rsidRPr="003243BA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大家会帮你解决编程的问题，和你探讨技术更新，为你的回答投上赞同票。</w:t>
      </w:r>
    </w:p>
    <w:p w:rsidR="003243BA" w:rsidRPr="003243BA" w:rsidRDefault="003243BA" w:rsidP="003243BA">
      <w:pPr>
        <w:widowControl/>
        <w:shd w:val="clear" w:color="auto" w:fill="FCF8E3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3243BA">
        <w:rPr>
          <w:rFonts w:ascii="宋体" w:eastAsia="宋体" w:hAnsi="宋体" w:cs="宋体"/>
          <w:color w:val="333333"/>
          <w:kern w:val="0"/>
          <w:sz w:val="24"/>
          <w:szCs w:val="24"/>
        </w:rPr>
        <w:t>立即注册明天提醒我</w:t>
      </w:r>
    </w:p>
    <w:p w:rsidR="003243BA" w:rsidRPr="003243BA" w:rsidRDefault="003243BA" w:rsidP="003243BA">
      <w:pPr>
        <w:widowControl/>
        <w:spacing w:after="300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3243B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网站相关</w:t>
      </w:r>
    </w:p>
    <w:p w:rsidR="003243BA" w:rsidRPr="003243BA" w:rsidRDefault="003243BA" w:rsidP="003243BA">
      <w:pPr>
        <w:widowControl/>
        <w:spacing w:before="75" w:after="75"/>
        <w:ind w:left="495"/>
        <w:jc w:val="left"/>
        <w:rPr>
          <w:rFonts w:ascii="宋体" w:eastAsia="宋体" w:hAnsi="宋体" w:cs="宋体"/>
          <w:kern w:val="0"/>
          <w:sz w:val="20"/>
          <w:szCs w:val="20"/>
        </w:rPr>
      </w:pPr>
      <w:hyperlink r:id="rId160" w:history="1">
        <w:r w:rsidRPr="003243BA">
          <w:rPr>
            <w:rFonts w:ascii="宋体" w:eastAsia="宋体" w:hAnsi="宋体" w:cs="宋体"/>
            <w:color w:val="888888"/>
            <w:kern w:val="0"/>
            <w:sz w:val="20"/>
            <w:szCs w:val="20"/>
            <w:u w:val="single"/>
          </w:rPr>
          <w:t>关于我们</w:t>
        </w:r>
      </w:hyperlink>
    </w:p>
    <w:p w:rsidR="003243BA" w:rsidRPr="003243BA" w:rsidRDefault="003243BA" w:rsidP="003243BA">
      <w:pPr>
        <w:widowControl/>
        <w:spacing w:before="75" w:after="75"/>
        <w:ind w:left="495"/>
        <w:jc w:val="left"/>
        <w:rPr>
          <w:rFonts w:ascii="宋体" w:eastAsia="宋体" w:hAnsi="宋体" w:cs="宋体"/>
          <w:kern w:val="0"/>
          <w:sz w:val="20"/>
          <w:szCs w:val="20"/>
        </w:rPr>
      </w:pPr>
      <w:hyperlink r:id="rId161" w:history="1">
        <w:r w:rsidRPr="003243BA">
          <w:rPr>
            <w:rFonts w:ascii="宋体" w:eastAsia="宋体" w:hAnsi="宋体" w:cs="宋体"/>
            <w:color w:val="888888"/>
            <w:kern w:val="0"/>
            <w:sz w:val="20"/>
            <w:szCs w:val="20"/>
            <w:u w:val="single"/>
          </w:rPr>
          <w:t>服务条款</w:t>
        </w:r>
      </w:hyperlink>
    </w:p>
    <w:p w:rsidR="003243BA" w:rsidRPr="003243BA" w:rsidRDefault="003243BA" w:rsidP="003243BA">
      <w:pPr>
        <w:widowControl/>
        <w:spacing w:before="75" w:after="75"/>
        <w:ind w:left="495"/>
        <w:jc w:val="left"/>
        <w:rPr>
          <w:rFonts w:ascii="宋体" w:eastAsia="宋体" w:hAnsi="宋体" w:cs="宋体"/>
          <w:kern w:val="0"/>
          <w:sz w:val="20"/>
          <w:szCs w:val="20"/>
        </w:rPr>
      </w:pPr>
      <w:hyperlink r:id="rId162" w:history="1">
        <w:r w:rsidRPr="003243BA">
          <w:rPr>
            <w:rFonts w:ascii="宋体" w:eastAsia="宋体" w:hAnsi="宋体" w:cs="宋体"/>
            <w:color w:val="888888"/>
            <w:kern w:val="0"/>
            <w:sz w:val="20"/>
            <w:szCs w:val="20"/>
            <w:u w:val="single"/>
          </w:rPr>
          <w:t>帮助中心</w:t>
        </w:r>
      </w:hyperlink>
    </w:p>
    <w:p w:rsidR="003243BA" w:rsidRPr="003243BA" w:rsidRDefault="003243BA" w:rsidP="003243BA">
      <w:pPr>
        <w:widowControl/>
        <w:spacing w:before="75" w:after="75"/>
        <w:ind w:left="495"/>
        <w:jc w:val="left"/>
        <w:rPr>
          <w:rFonts w:ascii="宋体" w:eastAsia="宋体" w:hAnsi="宋体" w:cs="宋体"/>
          <w:kern w:val="0"/>
          <w:sz w:val="20"/>
          <w:szCs w:val="20"/>
        </w:rPr>
      </w:pPr>
      <w:hyperlink r:id="rId163" w:history="1">
        <w:r w:rsidRPr="003243BA">
          <w:rPr>
            <w:rFonts w:ascii="宋体" w:eastAsia="宋体" w:hAnsi="宋体" w:cs="宋体"/>
            <w:color w:val="888888"/>
            <w:kern w:val="0"/>
            <w:sz w:val="20"/>
            <w:szCs w:val="20"/>
            <w:u w:val="single"/>
          </w:rPr>
          <w:t>声望与权限</w:t>
        </w:r>
      </w:hyperlink>
    </w:p>
    <w:p w:rsidR="003243BA" w:rsidRPr="003243BA" w:rsidRDefault="003243BA" w:rsidP="003243BA">
      <w:pPr>
        <w:widowControl/>
        <w:spacing w:before="75" w:after="75"/>
        <w:ind w:left="495"/>
        <w:jc w:val="left"/>
        <w:rPr>
          <w:rFonts w:ascii="宋体" w:eastAsia="宋体" w:hAnsi="宋体" w:cs="宋体"/>
          <w:kern w:val="0"/>
          <w:sz w:val="20"/>
          <w:szCs w:val="20"/>
        </w:rPr>
      </w:pPr>
      <w:hyperlink r:id="rId164" w:history="1">
        <w:r w:rsidRPr="003243BA">
          <w:rPr>
            <w:rFonts w:ascii="宋体" w:eastAsia="宋体" w:hAnsi="宋体" w:cs="宋体"/>
            <w:color w:val="888888"/>
            <w:kern w:val="0"/>
            <w:sz w:val="20"/>
            <w:szCs w:val="20"/>
            <w:u w:val="single"/>
          </w:rPr>
          <w:t>编辑器语法</w:t>
        </w:r>
      </w:hyperlink>
    </w:p>
    <w:p w:rsidR="003243BA" w:rsidRPr="003243BA" w:rsidRDefault="003243BA" w:rsidP="003243BA">
      <w:pPr>
        <w:widowControl/>
        <w:spacing w:before="75" w:after="75"/>
        <w:ind w:left="495"/>
        <w:jc w:val="left"/>
        <w:rPr>
          <w:rFonts w:ascii="宋体" w:eastAsia="宋体" w:hAnsi="宋体" w:cs="宋体"/>
          <w:kern w:val="0"/>
          <w:sz w:val="20"/>
          <w:szCs w:val="20"/>
        </w:rPr>
      </w:pPr>
      <w:hyperlink r:id="rId165" w:history="1">
        <w:r w:rsidRPr="003243BA">
          <w:rPr>
            <w:rFonts w:ascii="宋体" w:eastAsia="宋体" w:hAnsi="宋体" w:cs="宋体"/>
            <w:color w:val="888888"/>
            <w:kern w:val="0"/>
            <w:sz w:val="20"/>
            <w:szCs w:val="20"/>
            <w:u w:val="single"/>
          </w:rPr>
          <w:t>每周精选</w:t>
        </w:r>
      </w:hyperlink>
    </w:p>
    <w:p w:rsidR="003243BA" w:rsidRPr="003243BA" w:rsidRDefault="003243BA" w:rsidP="003243BA">
      <w:pPr>
        <w:widowControl/>
        <w:spacing w:before="75" w:after="75"/>
        <w:ind w:left="495"/>
        <w:jc w:val="left"/>
        <w:rPr>
          <w:rFonts w:ascii="宋体" w:eastAsia="宋体" w:hAnsi="宋体" w:cs="宋体"/>
          <w:kern w:val="0"/>
          <w:sz w:val="20"/>
          <w:szCs w:val="20"/>
        </w:rPr>
      </w:pPr>
      <w:hyperlink r:id="rId166" w:history="1">
        <w:r w:rsidRPr="003243BA">
          <w:rPr>
            <w:rFonts w:ascii="宋体" w:eastAsia="宋体" w:hAnsi="宋体" w:cs="宋体"/>
            <w:color w:val="888888"/>
            <w:kern w:val="0"/>
            <w:sz w:val="20"/>
            <w:szCs w:val="20"/>
            <w:u w:val="single"/>
          </w:rPr>
          <w:t>App 下载</w:t>
        </w:r>
      </w:hyperlink>
    </w:p>
    <w:p w:rsidR="003243BA" w:rsidRPr="003243BA" w:rsidRDefault="003243BA" w:rsidP="003243BA">
      <w:pPr>
        <w:widowControl/>
        <w:spacing w:before="75" w:after="75"/>
        <w:ind w:left="495"/>
        <w:jc w:val="left"/>
        <w:rPr>
          <w:rFonts w:ascii="宋体" w:eastAsia="宋体" w:hAnsi="宋体" w:cs="宋体"/>
          <w:kern w:val="0"/>
          <w:sz w:val="20"/>
          <w:szCs w:val="20"/>
        </w:rPr>
      </w:pPr>
      <w:hyperlink r:id="rId167" w:history="1">
        <w:r w:rsidRPr="003243BA">
          <w:rPr>
            <w:rFonts w:ascii="宋体" w:eastAsia="宋体" w:hAnsi="宋体" w:cs="宋体"/>
            <w:color w:val="888888"/>
            <w:kern w:val="0"/>
            <w:sz w:val="20"/>
            <w:szCs w:val="20"/>
            <w:u w:val="single"/>
          </w:rPr>
          <w:t>社区服务中心</w:t>
        </w:r>
      </w:hyperlink>
    </w:p>
    <w:p w:rsidR="003243BA" w:rsidRPr="003243BA" w:rsidRDefault="003243BA" w:rsidP="003243BA">
      <w:pPr>
        <w:widowControl/>
        <w:spacing w:after="300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3243B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联系合作</w:t>
      </w:r>
    </w:p>
    <w:p w:rsidR="003243BA" w:rsidRPr="003243BA" w:rsidRDefault="003243BA" w:rsidP="003243BA">
      <w:pPr>
        <w:widowControl/>
        <w:spacing w:before="75" w:after="75"/>
        <w:ind w:left="495"/>
        <w:jc w:val="left"/>
        <w:rPr>
          <w:rFonts w:ascii="宋体" w:eastAsia="宋体" w:hAnsi="宋体" w:cs="宋体"/>
          <w:kern w:val="0"/>
          <w:sz w:val="20"/>
          <w:szCs w:val="20"/>
        </w:rPr>
      </w:pPr>
      <w:hyperlink r:id="rId168" w:history="1">
        <w:r w:rsidRPr="003243BA">
          <w:rPr>
            <w:rFonts w:ascii="宋体" w:eastAsia="宋体" w:hAnsi="宋体" w:cs="宋体"/>
            <w:color w:val="888888"/>
            <w:kern w:val="0"/>
            <w:sz w:val="20"/>
            <w:szCs w:val="20"/>
            <w:u w:val="single"/>
          </w:rPr>
          <w:t>联系我们</w:t>
        </w:r>
      </w:hyperlink>
    </w:p>
    <w:p w:rsidR="003243BA" w:rsidRPr="003243BA" w:rsidRDefault="003243BA" w:rsidP="003243BA">
      <w:pPr>
        <w:widowControl/>
        <w:spacing w:before="75" w:after="75"/>
        <w:ind w:left="495"/>
        <w:jc w:val="left"/>
        <w:rPr>
          <w:rFonts w:ascii="宋体" w:eastAsia="宋体" w:hAnsi="宋体" w:cs="宋体"/>
          <w:kern w:val="0"/>
          <w:sz w:val="20"/>
          <w:szCs w:val="20"/>
        </w:rPr>
      </w:pPr>
      <w:hyperlink r:id="rId169" w:history="1">
        <w:r w:rsidRPr="003243BA">
          <w:rPr>
            <w:rFonts w:ascii="宋体" w:eastAsia="宋体" w:hAnsi="宋体" w:cs="宋体"/>
            <w:color w:val="888888"/>
            <w:kern w:val="0"/>
            <w:sz w:val="20"/>
            <w:szCs w:val="20"/>
            <w:u w:val="single"/>
          </w:rPr>
          <w:t>加入我们</w:t>
        </w:r>
      </w:hyperlink>
    </w:p>
    <w:p w:rsidR="003243BA" w:rsidRPr="003243BA" w:rsidRDefault="003243BA" w:rsidP="003243BA">
      <w:pPr>
        <w:widowControl/>
        <w:spacing w:before="75" w:after="75"/>
        <w:ind w:left="495"/>
        <w:jc w:val="left"/>
        <w:rPr>
          <w:rFonts w:ascii="宋体" w:eastAsia="宋体" w:hAnsi="宋体" w:cs="宋体"/>
          <w:kern w:val="0"/>
          <w:sz w:val="20"/>
          <w:szCs w:val="20"/>
        </w:rPr>
      </w:pPr>
      <w:hyperlink r:id="rId170" w:history="1">
        <w:r w:rsidRPr="003243BA">
          <w:rPr>
            <w:rFonts w:ascii="宋体" w:eastAsia="宋体" w:hAnsi="宋体" w:cs="宋体"/>
            <w:color w:val="888888"/>
            <w:kern w:val="0"/>
            <w:sz w:val="20"/>
            <w:szCs w:val="20"/>
            <w:u w:val="single"/>
          </w:rPr>
          <w:t>合作伙伴</w:t>
        </w:r>
      </w:hyperlink>
    </w:p>
    <w:p w:rsidR="003243BA" w:rsidRPr="003243BA" w:rsidRDefault="003243BA" w:rsidP="003243BA">
      <w:pPr>
        <w:widowControl/>
        <w:spacing w:before="75" w:after="75"/>
        <w:ind w:left="495"/>
        <w:jc w:val="left"/>
        <w:rPr>
          <w:rFonts w:ascii="宋体" w:eastAsia="宋体" w:hAnsi="宋体" w:cs="宋体"/>
          <w:kern w:val="0"/>
          <w:sz w:val="20"/>
          <w:szCs w:val="20"/>
        </w:rPr>
      </w:pPr>
      <w:hyperlink r:id="rId171" w:history="1">
        <w:r w:rsidRPr="003243BA">
          <w:rPr>
            <w:rFonts w:ascii="宋体" w:eastAsia="宋体" w:hAnsi="宋体" w:cs="宋体"/>
            <w:color w:val="888888"/>
            <w:kern w:val="0"/>
            <w:sz w:val="20"/>
            <w:szCs w:val="20"/>
            <w:u w:val="single"/>
          </w:rPr>
          <w:t>媒体报道</w:t>
        </w:r>
      </w:hyperlink>
    </w:p>
    <w:p w:rsidR="003243BA" w:rsidRPr="003243BA" w:rsidRDefault="003243BA" w:rsidP="003243BA">
      <w:pPr>
        <w:widowControl/>
        <w:spacing w:before="75" w:after="75"/>
        <w:ind w:left="495"/>
        <w:jc w:val="left"/>
        <w:rPr>
          <w:rFonts w:ascii="宋体" w:eastAsia="宋体" w:hAnsi="宋体" w:cs="宋体"/>
          <w:kern w:val="0"/>
          <w:sz w:val="20"/>
          <w:szCs w:val="20"/>
        </w:rPr>
      </w:pPr>
      <w:hyperlink r:id="rId172" w:history="1">
        <w:r w:rsidRPr="003243BA">
          <w:rPr>
            <w:rFonts w:ascii="宋体" w:eastAsia="宋体" w:hAnsi="宋体" w:cs="宋体"/>
            <w:color w:val="888888"/>
            <w:kern w:val="0"/>
            <w:sz w:val="20"/>
            <w:szCs w:val="20"/>
            <w:u w:val="single"/>
          </w:rPr>
          <w:t>建议反馈</w:t>
        </w:r>
      </w:hyperlink>
    </w:p>
    <w:p w:rsidR="003243BA" w:rsidRPr="003243BA" w:rsidRDefault="003243BA" w:rsidP="003243BA">
      <w:pPr>
        <w:widowControl/>
        <w:spacing w:after="300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3243B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常用链接</w:t>
      </w:r>
    </w:p>
    <w:p w:rsidR="003243BA" w:rsidRPr="003243BA" w:rsidRDefault="003243BA" w:rsidP="003243BA">
      <w:pPr>
        <w:widowControl/>
        <w:spacing w:before="75" w:after="75"/>
        <w:ind w:left="495"/>
        <w:jc w:val="left"/>
        <w:rPr>
          <w:rFonts w:ascii="宋体" w:eastAsia="宋体" w:hAnsi="宋体" w:cs="宋体"/>
          <w:kern w:val="0"/>
          <w:sz w:val="20"/>
          <w:szCs w:val="20"/>
        </w:rPr>
      </w:pPr>
      <w:hyperlink r:id="rId173" w:tgtFrame="_blank" w:history="1">
        <w:r w:rsidRPr="003243BA">
          <w:rPr>
            <w:rFonts w:ascii="宋体" w:eastAsia="宋体" w:hAnsi="宋体" w:cs="宋体"/>
            <w:color w:val="888888"/>
            <w:kern w:val="0"/>
            <w:sz w:val="20"/>
            <w:szCs w:val="20"/>
            <w:u w:val="single"/>
          </w:rPr>
          <w:t>笔记插件: Chrome</w:t>
        </w:r>
      </w:hyperlink>
    </w:p>
    <w:p w:rsidR="003243BA" w:rsidRPr="003243BA" w:rsidRDefault="003243BA" w:rsidP="003243BA">
      <w:pPr>
        <w:widowControl/>
        <w:spacing w:before="75" w:after="75"/>
        <w:ind w:left="495"/>
        <w:jc w:val="left"/>
        <w:rPr>
          <w:rFonts w:ascii="宋体" w:eastAsia="宋体" w:hAnsi="宋体" w:cs="宋体"/>
          <w:kern w:val="0"/>
          <w:sz w:val="20"/>
          <w:szCs w:val="20"/>
        </w:rPr>
      </w:pPr>
      <w:hyperlink r:id="rId174" w:tgtFrame="_blank" w:history="1">
        <w:r w:rsidRPr="003243BA">
          <w:rPr>
            <w:rFonts w:ascii="宋体" w:eastAsia="宋体" w:hAnsi="宋体" w:cs="宋体"/>
            <w:color w:val="888888"/>
            <w:kern w:val="0"/>
            <w:sz w:val="20"/>
            <w:szCs w:val="20"/>
            <w:u w:val="single"/>
          </w:rPr>
          <w:t>笔记插件: Firefox</w:t>
        </w:r>
      </w:hyperlink>
    </w:p>
    <w:p w:rsidR="003243BA" w:rsidRPr="003243BA" w:rsidRDefault="003243BA" w:rsidP="003243BA">
      <w:pPr>
        <w:widowControl/>
        <w:spacing w:before="75" w:after="75"/>
        <w:ind w:left="495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3243BA">
        <w:rPr>
          <w:rFonts w:ascii="宋体" w:eastAsia="宋体" w:hAnsi="宋体" w:cs="宋体"/>
          <w:kern w:val="0"/>
          <w:sz w:val="20"/>
          <w:szCs w:val="20"/>
        </w:rPr>
        <w:t>订阅：</w:t>
      </w:r>
      <w:r w:rsidRPr="003243BA">
        <w:rPr>
          <w:rFonts w:ascii="宋体" w:eastAsia="宋体" w:hAnsi="宋体" w:cs="宋体"/>
          <w:kern w:val="0"/>
          <w:sz w:val="20"/>
          <w:szCs w:val="20"/>
        </w:rPr>
        <w:fldChar w:fldCharType="begin"/>
      </w:r>
      <w:r w:rsidRPr="003243BA">
        <w:rPr>
          <w:rFonts w:ascii="宋体" w:eastAsia="宋体" w:hAnsi="宋体" w:cs="宋体"/>
          <w:kern w:val="0"/>
          <w:sz w:val="20"/>
          <w:szCs w:val="20"/>
        </w:rPr>
        <w:instrText xml:space="preserve"> HYPERLINK "https://segmentfault.com/feeds" </w:instrText>
      </w:r>
      <w:r w:rsidRPr="003243BA">
        <w:rPr>
          <w:rFonts w:ascii="宋体" w:eastAsia="宋体" w:hAnsi="宋体" w:cs="宋体"/>
          <w:kern w:val="0"/>
          <w:sz w:val="20"/>
          <w:szCs w:val="20"/>
        </w:rPr>
        <w:fldChar w:fldCharType="separate"/>
      </w:r>
      <w:r w:rsidRPr="003243BA">
        <w:rPr>
          <w:rFonts w:ascii="宋体" w:eastAsia="宋体" w:hAnsi="宋体" w:cs="宋体"/>
          <w:color w:val="888888"/>
          <w:kern w:val="0"/>
          <w:sz w:val="20"/>
          <w:szCs w:val="20"/>
          <w:u w:val="single"/>
        </w:rPr>
        <w:t>问答</w:t>
      </w:r>
      <w:r w:rsidRPr="003243BA">
        <w:rPr>
          <w:rFonts w:ascii="宋体" w:eastAsia="宋体" w:hAnsi="宋体" w:cs="宋体"/>
          <w:kern w:val="0"/>
          <w:sz w:val="20"/>
          <w:szCs w:val="20"/>
        </w:rPr>
        <w:fldChar w:fldCharType="end"/>
      </w:r>
      <w:r w:rsidRPr="003243BA">
        <w:rPr>
          <w:rFonts w:ascii="宋体" w:eastAsia="宋体" w:hAnsi="宋体" w:cs="宋体"/>
          <w:kern w:val="0"/>
          <w:sz w:val="20"/>
          <w:szCs w:val="20"/>
        </w:rPr>
        <w:t> / </w:t>
      </w:r>
      <w:hyperlink r:id="rId175" w:history="1">
        <w:r w:rsidRPr="003243BA">
          <w:rPr>
            <w:rFonts w:ascii="宋体" w:eastAsia="宋体" w:hAnsi="宋体" w:cs="宋体"/>
            <w:color w:val="888888"/>
            <w:kern w:val="0"/>
            <w:sz w:val="20"/>
            <w:szCs w:val="20"/>
            <w:u w:val="single"/>
          </w:rPr>
          <w:t>文章</w:t>
        </w:r>
      </w:hyperlink>
    </w:p>
    <w:p w:rsidR="003243BA" w:rsidRPr="003243BA" w:rsidRDefault="003243BA" w:rsidP="003243BA">
      <w:pPr>
        <w:widowControl/>
        <w:spacing w:before="75" w:after="75"/>
        <w:ind w:left="495"/>
        <w:jc w:val="left"/>
        <w:rPr>
          <w:rFonts w:ascii="宋体" w:eastAsia="宋体" w:hAnsi="宋体" w:cs="宋体"/>
          <w:kern w:val="0"/>
          <w:sz w:val="20"/>
          <w:szCs w:val="20"/>
        </w:rPr>
      </w:pPr>
      <w:hyperlink r:id="rId176" w:tgtFrame="_blank" w:history="1">
        <w:r w:rsidRPr="003243BA">
          <w:rPr>
            <w:rFonts w:ascii="宋体" w:eastAsia="宋体" w:hAnsi="宋体" w:cs="宋体"/>
            <w:color w:val="888888"/>
            <w:kern w:val="0"/>
            <w:sz w:val="20"/>
            <w:szCs w:val="20"/>
            <w:u w:val="single"/>
          </w:rPr>
          <w:t>文档镜像</w:t>
        </w:r>
      </w:hyperlink>
    </w:p>
    <w:p w:rsidR="003243BA" w:rsidRPr="003243BA" w:rsidRDefault="003243BA" w:rsidP="003243BA">
      <w:pPr>
        <w:widowControl/>
        <w:spacing w:before="75" w:after="75"/>
        <w:ind w:left="495"/>
        <w:jc w:val="left"/>
        <w:rPr>
          <w:rFonts w:ascii="宋体" w:eastAsia="宋体" w:hAnsi="宋体" w:cs="宋体"/>
          <w:kern w:val="0"/>
          <w:sz w:val="20"/>
          <w:szCs w:val="20"/>
        </w:rPr>
      </w:pPr>
      <w:hyperlink r:id="rId177" w:tgtFrame="_blank" w:history="1">
        <w:r w:rsidRPr="003243BA">
          <w:rPr>
            <w:rFonts w:ascii="宋体" w:eastAsia="宋体" w:hAnsi="宋体" w:cs="宋体"/>
            <w:color w:val="888888"/>
            <w:kern w:val="0"/>
            <w:sz w:val="20"/>
            <w:szCs w:val="20"/>
            <w:u w:val="single"/>
          </w:rPr>
          <w:t>社区访谈</w:t>
        </w:r>
      </w:hyperlink>
    </w:p>
    <w:p w:rsidR="003243BA" w:rsidRPr="003243BA" w:rsidRDefault="003243BA" w:rsidP="003243BA">
      <w:pPr>
        <w:widowControl/>
        <w:spacing w:before="75" w:after="75"/>
        <w:ind w:left="495"/>
        <w:jc w:val="left"/>
        <w:rPr>
          <w:rFonts w:ascii="宋体" w:eastAsia="宋体" w:hAnsi="宋体" w:cs="宋体"/>
          <w:kern w:val="0"/>
          <w:sz w:val="20"/>
          <w:szCs w:val="20"/>
        </w:rPr>
      </w:pPr>
      <w:hyperlink r:id="rId178" w:tgtFrame="_blank" w:history="1">
        <w:r w:rsidRPr="003243BA">
          <w:rPr>
            <w:rFonts w:ascii="宋体" w:eastAsia="宋体" w:hAnsi="宋体" w:cs="宋体"/>
            <w:color w:val="888888"/>
            <w:kern w:val="0"/>
            <w:sz w:val="20"/>
            <w:szCs w:val="20"/>
            <w:u w:val="single"/>
          </w:rPr>
          <w:t>D-DAY 技术沙龙</w:t>
        </w:r>
      </w:hyperlink>
    </w:p>
    <w:p w:rsidR="003243BA" w:rsidRPr="003243BA" w:rsidRDefault="003243BA" w:rsidP="003243BA">
      <w:pPr>
        <w:widowControl/>
        <w:spacing w:before="75" w:after="75"/>
        <w:ind w:left="495"/>
        <w:jc w:val="left"/>
        <w:rPr>
          <w:rFonts w:ascii="宋体" w:eastAsia="宋体" w:hAnsi="宋体" w:cs="宋体"/>
          <w:kern w:val="0"/>
          <w:sz w:val="20"/>
          <w:szCs w:val="20"/>
        </w:rPr>
      </w:pPr>
      <w:hyperlink r:id="rId179" w:tgtFrame="_blank" w:history="1">
        <w:r w:rsidRPr="003243BA">
          <w:rPr>
            <w:rFonts w:ascii="宋体" w:eastAsia="宋体" w:hAnsi="宋体" w:cs="宋体"/>
            <w:color w:val="888888"/>
            <w:kern w:val="0"/>
            <w:sz w:val="20"/>
            <w:szCs w:val="20"/>
            <w:u w:val="single"/>
          </w:rPr>
          <w:t>黑客马拉松 Hackathon</w:t>
        </w:r>
      </w:hyperlink>
    </w:p>
    <w:p w:rsidR="003243BA" w:rsidRPr="003243BA" w:rsidRDefault="003243BA" w:rsidP="003243BA">
      <w:pPr>
        <w:widowControl/>
        <w:spacing w:before="75" w:after="75"/>
        <w:ind w:left="495"/>
        <w:jc w:val="left"/>
        <w:rPr>
          <w:rFonts w:ascii="宋体" w:eastAsia="宋体" w:hAnsi="宋体" w:cs="宋体"/>
          <w:kern w:val="0"/>
          <w:sz w:val="20"/>
          <w:szCs w:val="20"/>
        </w:rPr>
      </w:pPr>
      <w:hyperlink r:id="rId180" w:tgtFrame="_blank" w:history="1">
        <w:r w:rsidRPr="003243BA">
          <w:rPr>
            <w:rFonts w:ascii="宋体" w:eastAsia="宋体" w:hAnsi="宋体" w:cs="宋体"/>
            <w:color w:val="888888"/>
            <w:kern w:val="0"/>
            <w:sz w:val="20"/>
            <w:szCs w:val="20"/>
            <w:u w:val="single"/>
          </w:rPr>
          <w:t>域名搜索注册</w:t>
        </w:r>
      </w:hyperlink>
    </w:p>
    <w:p w:rsidR="003243BA" w:rsidRPr="003243BA" w:rsidRDefault="003243BA" w:rsidP="003243BA">
      <w:pPr>
        <w:widowControl/>
        <w:spacing w:before="75" w:after="75"/>
        <w:ind w:left="495"/>
        <w:jc w:val="left"/>
        <w:rPr>
          <w:rFonts w:ascii="宋体" w:eastAsia="宋体" w:hAnsi="宋体" w:cs="宋体"/>
          <w:kern w:val="0"/>
          <w:sz w:val="20"/>
          <w:szCs w:val="20"/>
        </w:rPr>
      </w:pPr>
      <w:hyperlink r:id="rId181" w:tgtFrame="_blank" w:history="1">
        <w:r w:rsidRPr="003243BA">
          <w:rPr>
            <w:rFonts w:ascii="宋体" w:eastAsia="宋体" w:hAnsi="宋体" w:cs="宋体"/>
            <w:color w:val="888888"/>
            <w:kern w:val="0"/>
            <w:sz w:val="20"/>
            <w:szCs w:val="20"/>
            <w:u w:val="single"/>
          </w:rPr>
          <w:t>周边店铺</w:t>
        </w:r>
      </w:hyperlink>
    </w:p>
    <w:p w:rsidR="003243BA" w:rsidRPr="003243BA" w:rsidRDefault="003243BA" w:rsidP="003243BA">
      <w:pPr>
        <w:widowControl/>
        <w:spacing w:after="300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3243B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关注我们</w:t>
      </w:r>
    </w:p>
    <w:p w:rsidR="003243BA" w:rsidRPr="003243BA" w:rsidRDefault="003243BA" w:rsidP="003243BA">
      <w:pPr>
        <w:widowControl/>
        <w:spacing w:before="75" w:after="75"/>
        <w:ind w:left="495"/>
        <w:jc w:val="left"/>
        <w:rPr>
          <w:rFonts w:ascii="宋体" w:eastAsia="宋体" w:hAnsi="宋体" w:cs="宋体"/>
          <w:kern w:val="0"/>
          <w:sz w:val="20"/>
          <w:szCs w:val="20"/>
        </w:rPr>
      </w:pPr>
      <w:hyperlink r:id="rId182" w:tgtFrame="_blank" w:history="1">
        <w:r w:rsidRPr="003243BA">
          <w:rPr>
            <w:rFonts w:ascii="宋体" w:eastAsia="宋体" w:hAnsi="宋体" w:cs="宋体"/>
            <w:color w:val="888888"/>
            <w:kern w:val="0"/>
            <w:sz w:val="20"/>
            <w:szCs w:val="20"/>
            <w:u w:val="single"/>
          </w:rPr>
          <w:t>Github</w:t>
        </w:r>
      </w:hyperlink>
    </w:p>
    <w:p w:rsidR="003243BA" w:rsidRPr="003243BA" w:rsidRDefault="003243BA" w:rsidP="003243BA">
      <w:pPr>
        <w:widowControl/>
        <w:spacing w:before="75" w:after="75"/>
        <w:ind w:left="495"/>
        <w:jc w:val="left"/>
        <w:rPr>
          <w:rFonts w:ascii="宋体" w:eastAsia="宋体" w:hAnsi="宋体" w:cs="宋体"/>
          <w:kern w:val="0"/>
          <w:sz w:val="20"/>
          <w:szCs w:val="20"/>
        </w:rPr>
      </w:pPr>
      <w:hyperlink r:id="rId183" w:tgtFrame="_blank" w:history="1">
        <w:r w:rsidRPr="003243BA">
          <w:rPr>
            <w:rFonts w:ascii="宋体" w:eastAsia="宋体" w:hAnsi="宋体" w:cs="宋体"/>
            <w:color w:val="888888"/>
            <w:kern w:val="0"/>
            <w:sz w:val="20"/>
            <w:szCs w:val="20"/>
            <w:u w:val="single"/>
          </w:rPr>
          <w:t>Twitter</w:t>
        </w:r>
      </w:hyperlink>
    </w:p>
    <w:p w:rsidR="003243BA" w:rsidRPr="003243BA" w:rsidRDefault="003243BA" w:rsidP="003243BA">
      <w:pPr>
        <w:widowControl/>
        <w:spacing w:before="75" w:after="75"/>
        <w:ind w:left="495"/>
        <w:jc w:val="left"/>
        <w:rPr>
          <w:rFonts w:ascii="宋体" w:eastAsia="宋体" w:hAnsi="宋体" w:cs="宋体"/>
          <w:kern w:val="0"/>
          <w:sz w:val="20"/>
          <w:szCs w:val="20"/>
        </w:rPr>
      </w:pPr>
      <w:hyperlink r:id="rId184" w:tgtFrame="_blank" w:history="1">
        <w:r w:rsidRPr="003243BA">
          <w:rPr>
            <w:rFonts w:ascii="宋体" w:eastAsia="宋体" w:hAnsi="宋体" w:cs="宋体"/>
            <w:color w:val="888888"/>
            <w:kern w:val="0"/>
            <w:sz w:val="20"/>
            <w:szCs w:val="20"/>
            <w:u w:val="single"/>
          </w:rPr>
          <w:t>新</w:t>
        </w:r>
        <w:proofErr w:type="gramStart"/>
        <w:r w:rsidRPr="003243BA">
          <w:rPr>
            <w:rFonts w:ascii="宋体" w:eastAsia="宋体" w:hAnsi="宋体" w:cs="宋体"/>
            <w:color w:val="888888"/>
            <w:kern w:val="0"/>
            <w:sz w:val="20"/>
            <w:szCs w:val="20"/>
            <w:u w:val="single"/>
          </w:rPr>
          <w:t>浪微博</w:t>
        </w:r>
        <w:proofErr w:type="gramEnd"/>
      </w:hyperlink>
    </w:p>
    <w:p w:rsidR="003243BA" w:rsidRPr="003243BA" w:rsidRDefault="003243BA" w:rsidP="003243BA">
      <w:pPr>
        <w:widowControl/>
        <w:spacing w:before="75" w:after="75"/>
        <w:ind w:left="495"/>
        <w:jc w:val="left"/>
        <w:rPr>
          <w:rFonts w:ascii="宋体" w:eastAsia="宋体" w:hAnsi="宋体" w:cs="宋体"/>
          <w:kern w:val="0"/>
          <w:sz w:val="20"/>
          <w:szCs w:val="20"/>
        </w:rPr>
      </w:pPr>
      <w:hyperlink r:id="rId185" w:tgtFrame="_blank" w:history="1">
        <w:r w:rsidRPr="003243BA">
          <w:rPr>
            <w:rFonts w:ascii="宋体" w:eastAsia="宋体" w:hAnsi="宋体" w:cs="宋体"/>
            <w:color w:val="888888"/>
            <w:kern w:val="0"/>
            <w:sz w:val="20"/>
            <w:szCs w:val="20"/>
            <w:u w:val="single"/>
          </w:rPr>
          <w:t>团队日志</w:t>
        </w:r>
      </w:hyperlink>
    </w:p>
    <w:p w:rsidR="003243BA" w:rsidRPr="003243BA" w:rsidRDefault="003243BA" w:rsidP="003243BA">
      <w:pPr>
        <w:widowControl/>
        <w:spacing w:before="75" w:after="75"/>
        <w:ind w:left="495"/>
        <w:jc w:val="left"/>
        <w:rPr>
          <w:rFonts w:ascii="宋体" w:eastAsia="宋体" w:hAnsi="宋体" w:cs="宋体"/>
          <w:kern w:val="0"/>
          <w:sz w:val="20"/>
          <w:szCs w:val="20"/>
        </w:rPr>
      </w:pPr>
      <w:hyperlink r:id="rId186" w:tgtFrame="_blank" w:history="1">
        <w:r w:rsidRPr="003243BA">
          <w:rPr>
            <w:rFonts w:ascii="宋体" w:eastAsia="宋体" w:hAnsi="宋体" w:cs="宋体"/>
            <w:color w:val="888888"/>
            <w:kern w:val="0"/>
            <w:sz w:val="20"/>
            <w:szCs w:val="20"/>
            <w:u w:val="single"/>
          </w:rPr>
          <w:t>产品技术日志</w:t>
        </w:r>
      </w:hyperlink>
    </w:p>
    <w:p w:rsidR="003243BA" w:rsidRPr="003243BA" w:rsidRDefault="003243BA" w:rsidP="003243BA">
      <w:pPr>
        <w:widowControl/>
        <w:spacing w:before="75" w:after="75"/>
        <w:ind w:left="495"/>
        <w:jc w:val="left"/>
        <w:rPr>
          <w:rFonts w:ascii="宋体" w:eastAsia="宋体" w:hAnsi="宋体" w:cs="宋体"/>
          <w:kern w:val="0"/>
          <w:sz w:val="20"/>
          <w:szCs w:val="20"/>
        </w:rPr>
      </w:pPr>
      <w:hyperlink r:id="rId187" w:tgtFrame="_blank" w:history="1">
        <w:r w:rsidRPr="003243BA">
          <w:rPr>
            <w:rFonts w:ascii="宋体" w:eastAsia="宋体" w:hAnsi="宋体" w:cs="宋体"/>
            <w:color w:val="888888"/>
            <w:kern w:val="0"/>
            <w:sz w:val="20"/>
            <w:szCs w:val="20"/>
            <w:u w:val="single"/>
          </w:rPr>
          <w:t>社区运营日志</w:t>
        </w:r>
      </w:hyperlink>
    </w:p>
    <w:p w:rsidR="003243BA" w:rsidRPr="003243BA" w:rsidRDefault="003243BA" w:rsidP="003243BA">
      <w:pPr>
        <w:widowControl/>
        <w:spacing w:before="75" w:after="75"/>
        <w:ind w:left="495"/>
        <w:jc w:val="left"/>
        <w:rPr>
          <w:rFonts w:ascii="宋体" w:eastAsia="宋体" w:hAnsi="宋体" w:cs="宋体"/>
          <w:kern w:val="0"/>
          <w:sz w:val="20"/>
          <w:szCs w:val="20"/>
        </w:rPr>
      </w:pPr>
      <w:hyperlink r:id="rId188" w:tgtFrame="_blank" w:history="1">
        <w:r w:rsidRPr="003243BA">
          <w:rPr>
            <w:rFonts w:ascii="宋体" w:eastAsia="宋体" w:hAnsi="宋体" w:cs="宋体"/>
            <w:color w:val="888888"/>
            <w:kern w:val="0"/>
            <w:sz w:val="20"/>
            <w:szCs w:val="20"/>
            <w:u w:val="single"/>
          </w:rPr>
          <w:t>市场运营日志</w:t>
        </w:r>
      </w:hyperlink>
    </w:p>
    <w:p w:rsidR="003243BA" w:rsidRPr="003243BA" w:rsidRDefault="003243BA" w:rsidP="003243BA">
      <w:pPr>
        <w:widowControl/>
        <w:spacing w:after="300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  <w:r w:rsidRPr="003243BA"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  <w:t>内容许可</w:t>
      </w:r>
    </w:p>
    <w:p w:rsidR="003243BA" w:rsidRPr="003243BA" w:rsidRDefault="003243BA" w:rsidP="003243BA">
      <w:pPr>
        <w:widowControl/>
        <w:spacing w:before="75" w:after="75"/>
        <w:ind w:left="495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3243BA">
        <w:rPr>
          <w:rFonts w:ascii="宋体" w:eastAsia="宋体" w:hAnsi="宋体" w:cs="宋体"/>
          <w:kern w:val="0"/>
          <w:sz w:val="20"/>
          <w:szCs w:val="20"/>
        </w:rPr>
        <w:t>除特别说明外，用户内容均采用 </w:t>
      </w:r>
      <w:hyperlink r:id="rId189" w:tgtFrame="_blank" w:history="1">
        <w:r w:rsidRPr="003243BA">
          <w:rPr>
            <w:rFonts w:ascii="宋体" w:eastAsia="宋体" w:hAnsi="宋体" w:cs="宋体"/>
            <w:color w:val="888888"/>
            <w:kern w:val="0"/>
            <w:sz w:val="20"/>
            <w:szCs w:val="20"/>
            <w:u w:val="single"/>
          </w:rPr>
          <w:t>知识共享署名-非商业性使用-禁止演绎 4.0 国际许可协议</w:t>
        </w:r>
      </w:hyperlink>
      <w:r w:rsidRPr="003243BA">
        <w:rPr>
          <w:rFonts w:ascii="宋体" w:eastAsia="宋体" w:hAnsi="宋体" w:cs="宋体"/>
          <w:kern w:val="0"/>
          <w:sz w:val="20"/>
          <w:szCs w:val="20"/>
        </w:rPr>
        <w:t> 进行许可</w:t>
      </w:r>
    </w:p>
    <w:p w:rsidR="003243BA" w:rsidRPr="003243BA" w:rsidRDefault="003243BA" w:rsidP="003243BA">
      <w:pPr>
        <w:widowControl/>
        <w:spacing w:before="75" w:after="75"/>
        <w:ind w:left="495"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3243BA">
        <w:rPr>
          <w:rFonts w:ascii="宋体" w:eastAsia="宋体" w:hAnsi="宋体" w:cs="宋体"/>
          <w:kern w:val="0"/>
          <w:sz w:val="20"/>
          <w:szCs w:val="20"/>
        </w:rPr>
        <w:t>本站由 </w:t>
      </w:r>
      <w:hyperlink r:id="rId190" w:tgtFrame="_blank" w:history="1">
        <w:r w:rsidRPr="003243BA">
          <w:rPr>
            <w:rFonts w:ascii="宋体" w:eastAsia="宋体" w:hAnsi="宋体" w:cs="宋体"/>
            <w:color w:val="888888"/>
            <w:kern w:val="0"/>
            <w:sz w:val="20"/>
            <w:szCs w:val="20"/>
            <w:u w:val="single"/>
          </w:rPr>
          <w:t>又拍云</w:t>
        </w:r>
      </w:hyperlink>
      <w:r w:rsidRPr="003243BA">
        <w:rPr>
          <w:rFonts w:ascii="宋体" w:eastAsia="宋体" w:hAnsi="宋体" w:cs="宋体"/>
          <w:kern w:val="0"/>
          <w:sz w:val="20"/>
          <w:szCs w:val="20"/>
        </w:rPr>
        <w:t> </w:t>
      </w:r>
      <w:bookmarkStart w:id="5" w:name="_GoBack"/>
      <w:bookmarkEnd w:id="5"/>
      <w:r w:rsidRPr="003243BA">
        <w:rPr>
          <w:rFonts w:ascii="宋体" w:eastAsia="宋体" w:hAnsi="宋体" w:cs="宋体"/>
          <w:kern w:val="0"/>
          <w:sz w:val="20"/>
          <w:szCs w:val="20"/>
        </w:rPr>
        <w:t>提供 CDN 存储服务</w:t>
      </w:r>
    </w:p>
    <w:p w:rsidR="003243BA" w:rsidRPr="003243BA" w:rsidRDefault="003243BA" w:rsidP="003243BA">
      <w:pPr>
        <w:widowControl/>
        <w:jc w:val="center"/>
        <w:rPr>
          <w:rFonts w:ascii="宋体" w:eastAsia="宋体" w:hAnsi="宋体" w:cs="宋体"/>
          <w:kern w:val="0"/>
          <w:sz w:val="20"/>
          <w:szCs w:val="20"/>
        </w:rPr>
      </w:pPr>
      <w:r w:rsidRPr="003243BA">
        <w:rPr>
          <w:rFonts w:ascii="宋体" w:eastAsia="宋体" w:hAnsi="宋体" w:cs="宋体"/>
          <w:kern w:val="0"/>
          <w:sz w:val="20"/>
          <w:szCs w:val="20"/>
        </w:rPr>
        <w:t xml:space="preserve">Copyright © 2011-2017 </w:t>
      </w:r>
      <w:proofErr w:type="spellStart"/>
      <w:r w:rsidRPr="003243BA">
        <w:rPr>
          <w:rFonts w:ascii="宋体" w:eastAsia="宋体" w:hAnsi="宋体" w:cs="宋体"/>
          <w:kern w:val="0"/>
          <w:sz w:val="20"/>
          <w:szCs w:val="20"/>
        </w:rPr>
        <w:t>SegmentFault</w:t>
      </w:r>
      <w:proofErr w:type="spellEnd"/>
      <w:r w:rsidRPr="003243BA">
        <w:rPr>
          <w:rFonts w:ascii="宋体" w:eastAsia="宋体" w:hAnsi="宋体" w:cs="宋体"/>
          <w:kern w:val="0"/>
          <w:sz w:val="20"/>
          <w:szCs w:val="20"/>
        </w:rPr>
        <w:t>. 当前呈现版本 17.02.05</w:t>
      </w:r>
      <w:r w:rsidRPr="003243BA">
        <w:rPr>
          <w:rFonts w:ascii="宋体" w:eastAsia="宋体" w:hAnsi="宋体" w:cs="宋体"/>
          <w:kern w:val="0"/>
          <w:sz w:val="20"/>
          <w:szCs w:val="20"/>
        </w:rPr>
        <w:br/>
      </w:r>
      <w:hyperlink r:id="rId191" w:history="1">
        <w:r w:rsidRPr="003243BA">
          <w:rPr>
            <w:rFonts w:ascii="宋体" w:eastAsia="宋体" w:hAnsi="宋体" w:cs="宋体"/>
            <w:color w:val="888888"/>
            <w:kern w:val="0"/>
            <w:sz w:val="20"/>
            <w:szCs w:val="20"/>
            <w:u w:val="single"/>
          </w:rPr>
          <w:t>浙ICP备 15005796号-2</w:t>
        </w:r>
      </w:hyperlink>
      <w:r w:rsidRPr="003243BA">
        <w:rPr>
          <w:rFonts w:ascii="宋体" w:eastAsia="宋体" w:hAnsi="宋体" w:cs="宋体"/>
          <w:kern w:val="0"/>
          <w:sz w:val="20"/>
          <w:szCs w:val="20"/>
        </w:rPr>
        <w:t>   </w:t>
      </w:r>
      <w:hyperlink r:id="rId192" w:tgtFrame="_blank" w:history="1">
        <w:r w:rsidRPr="003243BA">
          <w:rPr>
            <w:rFonts w:ascii="宋体" w:eastAsia="宋体" w:hAnsi="宋体" w:cs="宋体"/>
            <w:color w:val="888888"/>
            <w:kern w:val="0"/>
            <w:sz w:val="20"/>
            <w:szCs w:val="20"/>
            <w:u w:val="single"/>
          </w:rPr>
          <w:t>浙</w:t>
        </w:r>
        <w:proofErr w:type="gramStart"/>
        <w:r w:rsidRPr="003243BA">
          <w:rPr>
            <w:rFonts w:ascii="宋体" w:eastAsia="宋体" w:hAnsi="宋体" w:cs="宋体"/>
            <w:color w:val="888888"/>
            <w:kern w:val="0"/>
            <w:sz w:val="20"/>
            <w:szCs w:val="20"/>
            <w:u w:val="single"/>
          </w:rPr>
          <w:t>公网安备</w:t>
        </w:r>
        <w:proofErr w:type="gramEnd"/>
        <w:r w:rsidRPr="003243BA">
          <w:rPr>
            <w:rFonts w:ascii="宋体" w:eastAsia="宋体" w:hAnsi="宋体" w:cs="宋体"/>
            <w:color w:val="888888"/>
            <w:kern w:val="0"/>
            <w:sz w:val="20"/>
            <w:szCs w:val="20"/>
            <w:u w:val="single"/>
          </w:rPr>
          <w:t xml:space="preserve"> 33010602002000号</w:t>
        </w:r>
      </w:hyperlink>
    </w:p>
    <w:p w:rsidR="003243BA" w:rsidRPr="003243BA" w:rsidRDefault="003243BA" w:rsidP="003243BA">
      <w:pPr>
        <w:widowControl/>
        <w:shd w:val="clear" w:color="auto" w:fill="FFFFFF"/>
        <w:jc w:val="center"/>
        <w:rPr>
          <w:rFonts w:ascii="宋体" w:eastAsia="宋体" w:hAnsi="宋体" w:cs="宋体"/>
          <w:kern w:val="0"/>
          <w:sz w:val="24"/>
          <w:szCs w:val="24"/>
        </w:rPr>
      </w:pPr>
      <w:hyperlink r:id="rId193" w:history="1">
        <w:r w:rsidRPr="003243BA">
          <w:rPr>
            <w:rFonts w:ascii="Helvetica" w:eastAsia="宋体" w:hAnsi="Helvetica" w:cs="Helvetica"/>
            <w:color w:val="999999"/>
            <w:kern w:val="0"/>
            <w:szCs w:val="21"/>
            <w:u w:val="single"/>
          </w:rPr>
          <w:t>回顶部</w:t>
        </w:r>
      </w:hyperlink>
    </w:p>
    <w:p w:rsidR="0011332E" w:rsidRDefault="0011332E"/>
    <w:sectPr w:rsidR="00113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20E00"/>
    <w:multiLevelType w:val="multilevel"/>
    <w:tmpl w:val="7CAE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5425E8"/>
    <w:multiLevelType w:val="multilevel"/>
    <w:tmpl w:val="D1122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5C4848"/>
    <w:multiLevelType w:val="multilevel"/>
    <w:tmpl w:val="6E029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0A26B3"/>
    <w:multiLevelType w:val="multilevel"/>
    <w:tmpl w:val="DA988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F50A07"/>
    <w:multiLevelType w:val="multilevel"/>
    <w:tmpl w:val="C658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A60B03"/>
    <w:multiLevelType w:val="multilevel"/>
    <w:tmpl w:val="4656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94DB1"/>
    <w:multiLevelType w:val="multilevel"/>
    <w:tmpl w:val="A420D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D1D7A"/>
    <w:multiLevelType w:val="multilevel"/>
    <w:tmpl w:val="0B2E4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B20330"/>
    <w:multiLevelType w:val="multilevel"/>
    <w:tmpl w:val="EA86A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4F6212"/>
    <w:multiLevelType w:val="multilevel"/>
    <w:tmpl w:val="28A0C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013D10"/>
    <w:multiLevelType w:val="multilevel"/>
    <w:tmpl w:val="AEEAC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A17B88"/>
    <w:multiLevelType w:val="multilevel"/>
    <w:tmpl w:val="CB365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6F57EB"/>
    <w:multiLevelType w:val="multilevel"/>
    <w:tmpl w:val="19ECE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303204"/>
    <w:multiLevelType w:val="multilevel"/>
    <w:tmpl w:val="E6E68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870AC6"/>
    <w:multiLevelType w:val="multilevel"/>
    <w:tmpl w:val="210A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9D0285"/>
    <w:multiLevelType w:val="multilevel"/>
    <w:tmpl w:val="C7B4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6034BA"/>
    <w:multiLevelType w:val="multilevel"/>
    <w:tmpl w:val="E820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CB39D4"/>
    <w:multiLevelType w:val="multilevel"/>
    <w:tmpl w:val="8674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DB2004"/>
    <w:multiLevelType w:val="multilevel"/>
    <w:tmpl w:val="D2E40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2245350"/>
    <w:multiLevelType w:val="multilevel"/>
    <w:tmpl w:val="B3C2B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3017342"/>
    <w:multiLevelType w:val="multilevel"/>
    <w:tmpl w:val="076E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47F1783"/>
    <w:multiLevelType w:val="multilevel"/>
    <w:tmpl w:val="649A0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DE4F7F"/>
    <w:multiLevelType w:val="multilevel"/>
    <w:tmpl w:val="EAE8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20"/>
  </w:num>
  <w:num w:numId="3">
    <w:abstractNumId w:val="12"/>
  </w:num>
  <w:num w:numId="4">
    <w:abstractNumId w:val="14"/>
  </w:num>
  <w:num w:numId="5">
    <w:abstractNumId w:val="3"/>
  </w:num>
  <w:num w:numId="6">
    <w:abstractNumId w:val="2"/>
  </w:num>
  <w:num w:numId="7">
    <w:abstractNumId w:val="16"/>
  </w:num>
  <w:num w:numId="8">
    <w:abstractNumId w:val="22"/>
  </w:num>
  <w:num w:numId="9">
    <w:abstractNumId w:val="19"/>
  </w:num>
  <w:num w:numId="10">
    <w:abstractNumId w:val="10"/>
  </w:num>
  <w:num w:numId="11">
    <w:abstractNumId w:val="8"/>
  </w:num>
  <w:num w:numId="12">
    <w:abstractNumId w:val="5"/>
  </w:num>
  <w:num w:numId="13">
    <w:abstractNumId w:val="18"/>
  </w:num>
  <w:num w:numId="14">
    <w:abstractNumId w:val="15"/>
  </w:num>
  <w:num w:numId="15">
    <w:abstractNumId w:val="13"/>
  </w:num>
  <w:num w:numId="16">
    <w:abstractNumId w:val="6"/>
  </w:num>
  <w:num w:numId="17">
    <w:abstractNumId w:val="4"/>
  </w:num>
  <w:num w:numId="18">
    <w:abstractNumId w:val="11"/>
  </w:num>
  <w:num w:numId="19">
    <w:abstractNumId w:val="1"/>
  </w:num>
  <w:num w:numId="20">
    <w:abstractNumId w:val="7"/>
  </w:num>
  <w:num w:numId="21">
    <w:abstractNumId w:val="0"/>
  </w:num>
  <w:num w:numId="22">
    <w:abstractNumId w:val="1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E1D"/>
    <w:rsid w:val="0011332E"/>
    <w:rsid w:val="003243BA"/>
    <w:rsid w:val="00722138"/>
    <w:rsid w:val="00832C9C"/>
    <w:rsid w:val="00C12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2F517E-9FC6-4F15-B130-41746FFE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243B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243B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0"/>
    <w:uiPriority w:val="9"/>
    <w:qFormat/>
    <w:rsid w:val="003243B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243B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243B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0">
    <w:name w:val="标题 4 字符"/>
    <w:basedOn w:val="a0"/>
    <w:link w:val="4"/>
    <w:uiPriority w:val="9"/>
    <w:rsid w:val="003243BA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3243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3243BA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243BA"/>
    <w:rPr>
      <w:color w:val="800080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3243BA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3243BA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r-only">
    <w:name w:val="sr-only"/>
    <w:basedOn w:val="a0"/>
    <w:rsid w:val="003243BA"/>
  </w:style>
  <w:style w:type="character" w:customStyle="1" w:styleId="glyphicon">
    <w:name w:val="glyphicon"/>
    <w:basedOn w:val="a0"/>
    <w:rsid w:val="003243BA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3243BA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3243BA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fa">
    <w:name w:val="fa"/>
    <w:basedOn w:val="a0"/>
    <w:rsid w:val="003243BA"/>
  </w:style>
  <w:style w:type="character" w:customStyle="1" w:styleId="split">
    <w:name w:val="split"/>
    <w:basedOn w:val="a0"/>
    <w:rsid w:val="003243BA"/>
  </w:style>
  <w:style w:type="character" w:customStyle="1" w:styleId="post-topheadertitle--icon-symbol">
    <w:name w:val="post-topheader__title--icon-symbol"/>
    <w:basedOn w:val="a0"/>
    <w:rsid w:val="003243BA"/>
  </w:style>
  <w:style w:type="character" w:customStyle="1" w:styleId="apple-converted-space">
    <w:name w:val="apple-converted-space"/>
    <w:basedOn w:val="a0"/>
    <w:rsid w:val="003243BA"/>
  </w:style>
  <w:style w:type="character" w:styleId="a5">
    <w:name w:val="Strong"/>
    <w:basedOn w:val="a0"/>
    <w:uiPriority w:val="22"/>
    <w:qFormat/>
    <w:rsid w:val="003243BA"/>
    <w:rPr>
      <w:b/>
      <w:bCs/>
    </w:rPr>
  </w:style>
  <w:style w:type="character" w:customStyle="1" w:styleId="hidden-xs">
    <w:name w:val="hidden-xs"/>
    <w:basedOn w:val="a0"/>
    <w:rsid w:val="003243BA"/>
  </w:style>
  <w:style w:type="character" w:customStyle="1" w:styleId="count">
    <w:name w:val="count"/>
    <w:basedOn w:val="a0"/>
    <w:rsid w:val="003243BA"/>
  </w:style>
  <w:style w:type="paragraph" w:styleId="a6">
    <w:name w:val="Normal (Web)"/>
    <w:basedOn w:val="a"/>
    <w:uiPriority w:val="99"/>
    <w:semiHidden/>
    <w:unhideWhenUsed/>
    <w:rsid w:val="003243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243BA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243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243BA"/>
    <w:rPr>
      <w:rFonts w:ascii="宋体" w:eastAsia="宋体" w:hAnsi="宋体" w:cs="宋体"/>
      <w:kern w:val="0"/>
      <w:sz w:val="24"/>
      <w:szCs w:val="24"/>
    </w:rPr>
  </w:style>
  <w:style w:type="character" w:customStyle="1" w:styleId="hljs-title">
    <w:name w:val="hljs-title"/>
    <w:basedOn w:val="a0"/>
    <w:rsid w:val="003243BA"/>
  </w:style>
  <w:style w:type="character" w:customStyle="1" w:styleId="text-muted">
    <w:name w:val="text-muted"/>
    <w:basedOn w:val="a0"/>
    <w:rsid w:val="003243BA"/>
  </w:style>
  <w:style w:type="character" w:customStyle="1" w:styleId="answerinfo--author-rank">
    <w:name w:val="answer__info--author-rank"/>
    <w:basedOn w:val="a0"/>
    <w:rsid w:val="003243BA"/>
  </w:style>
  <w:style w:type="paragraph" w:customStyle="1" w:styleId="comment-meta">
    <w:name w:val="comment-meta"/>
    <w:basedOn w:val="a"/>
    <w:rsid w:val="003243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ull-right">
    <w:name w:val="pull-right"/>
    <w:basedOn w:val="a0"/>
    <w:rsid w:val="003243BA"/>
  </w:style>
  <w:style w:type="character" w:customStyle="1" w:styleId="hljs-operator">
    <w:name w:val="hljs-operator"/>
    <w:basedOn w:val="a0"/>
    <w:rsid w:val="003243BA"/>
  </w:style>
  <w:style w:type="character" w:customStyle="1" w:styleId="hljs-keyword">
    <w:name w:val="hljs-keyword"/>
    <w:basedOn w:val="a0"/>
    <w:rsid w:val="003243BA"/>
  </w:style>
  <w:style w:type="character" w:customStyle="1" w:styleId="hljs-literal">
    <w:name w:val="hljs-literal"/>
    <w:basedOn w:val="a0"/>
    <w:rsid w:val="003243BA"/>
  </w:style>
  <w:style w:type="character" w:customStyle="1" w:styleId="ad-sign">
    <w:name w:val="ad-sign"/>
    <w:basedOn w:val="a0"/>
    <w:rsid w:val="003243BA"/>
  </w:style>
  <w:style w:type="character" w:customStyle="1" w:styleId="mr5">
    <w:name w:val="mr5"/>
    <w:basedOn w:val="a0"/>
    <w:rsid w:val="003243BA"/>
  </w:style>
  <w:style w:type="character" w:customStyle="1" w:styleId="ml5">
    <w:name w:val="ml5"/>
    <w:basedOn w:val="a0"/>
    <w:rsid w:val="003243BA"/>
  </w:style>
  <w:style w:type="paragraph" w:customStyle="1" w:styleId="mb0">
    <w:name w:val="mb0"/>
    <w:basedOn w:val="a"/>
    <w:rsid w:val="003243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ivision">
    <w:name w:val="division"/>
    <w:basedOn w:val="a0"/>
    <w:rsid w:val="003243BA"/>
  </w:style>
  <w:style w:type="character" w:customStyle="1" w:styleId="icon-sn-dotted">
    <w:name w:val="icon-sn-dotted"/>
    <w:basedOn w:val="a0"/>
    <w:rsid w:val="003243BA"/>
  </w:style>
  <w:style w:type="paragraph" w:customStyle="1" w:styleId="text-center">
    <w:name w:val="text-center"/>
    <w:basedOn w:val="a"/>
    <w:rsid w:val="003243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0516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65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0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3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0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40376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75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614254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344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585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5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554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3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68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95299">
                          <w:marLeft w:val="97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24325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482102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08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6620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60034">
                              <w:marLeft w:val="97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4912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9137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01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3126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2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645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7511006">
                              <w:marLeft w:val="9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67527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72518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1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470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556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1886373">
                              <w:marLeft w:val="9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63918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99951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465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125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24364013">
                                  <w:marLeft w:val="0"/>
                                  <w:marRight w:val="0"/>
                                  <w:marTop w:val="15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52293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596580">
                                          <w:marLeft w:val="0"/>
                                          <w:marRight w:val="15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94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144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078426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45657">
                                          <w:marLeft w:val="0"/>
                                          <w:marRight w:val="15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69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743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477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88444">
                              <w:marLeft w:val="9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306711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357872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01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32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5403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5564992">
                              <w:marLeft w:val="9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196665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752433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72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79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3288342">
                                  <w:marLeft w:val="0"/>
                                  <w:marRight w:val="0"/>
                                  <w:marTop w:val="15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617756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25508">
                                          <w:marLeft w:val="0"/>
                                          <w:marRight w:val="150"/>
                                          <w:marTop w:val="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78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117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2426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597800">
                              <w:marLeft w:val="9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104610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75923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610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895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6176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6571118">
                              <w:marLeft w:val="9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16767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79185">
                                      <w:blockQuote w:val="1"/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single" w:sz="12" w:space="16" w:color="009A61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937057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661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660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487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163731">
                              <w:marLeft w:val="9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69246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7878126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42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293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697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459492">
                              <w:marLeft w:val="9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87681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3711421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03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655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76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758942">
                              <w:marLeft w:val="9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31286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0015067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61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0197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414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2035951">
                              <w:marLeft w:val="9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36704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8791235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52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1029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082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935219">
                              <w:marLeft w:val="97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311523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473795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360"/>
                                      <w:divBdr>
                                        <w:top w:val="none" w:sz="0" w:space="0" w:color="auto"/>
                                        <w:left w:val="single" w:sz="12" w:space="16" w:color="009A61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5291142">
                                  <w:marLeft w:val="-225"/>
                                  <w:marRight w:val="-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3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05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7657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04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  <w:div w:id="89315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48884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43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20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546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734403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single" w:sz="18" w:space="0" w:color="F0F5F3"/>
                                <w:left w:val="single" w:sz="18" w:space="0" w:color="F0F5F3"/>
                                <w:bottom w:val="single" w:sz="18" w:space="0" w:color="F0F5F3"/>
                                <w:right w:val="single" w:sz="18" w:space="0" w:color="F0F5F3"/>
                              </w:divBdr>
                            </w:div>
                          </w:divsChild>
                        </w:div>
                        <w:div w:id="2031492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883677">
                              <w:marLeft w:val="0"/>
                              <w:marRight w:val="0"/>
                              <w:marTop w:val="0"/>
                              <w:marBottom w:val="3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41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8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13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72310446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8782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05582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5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82677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5764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5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31731">
                      <w:marLeft w:val="14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57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82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09261">
          <w:marLeft w:val="0"/>
          <w:marRight w:val="0"/>
          <w:marTop w:val="0"/>
          <w:marBottom w:val="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javascript:;" TargetMode="External"/><Relationship Id="rId21" Type="http://schemas.openxmlformats.org/officeDocument/2006/relationships/hyperlink" Target="https://segmentfault.com/t/mysql" TargetMode="External"/><Relationship Id="rId42" Type="http://schemas.openxmlformats.org/officeDocument/2006/relationships/hyperlink" Target="javascript:void(0);" TargetMode="External"/><Relationship Id="rId63" Type="http://schemas.openxmlformats.org/officeDocument/2006/relationships/hyperlink" Target="javascript:void(0);" TargetMode="External"/><Relationship Id="rId84" Type="http://schemas.openxmlformats.org/officeDocument/2006/relationships/hyperlink" Target="javascript:;" TargetMode="External"/><Relationship Id="rId138" Type="http://schemas.openxmlformats.org/officeDocument/2006/relationships/hyperlink" Target="https://segmentfault.com/p/1210000008523754" TargetMode="External"/><Relationship Id="rId159" Type="http://schemas.openxmlformats.org/officeDocument/2006/relationships/hyperlink" Target="javascript:void(0);" TargetMode="External"/><Relationship Id="rId170" Type="http://schemas.openxmlformats.org/officeDocument/2006/relationships/hyperlink" Target="https://segmentfault.com/link" TargetMode="External"/><Relationship Id="rId191" Type="http://schemas.openxmlformats.org/officeDocument/2006/relationships/hyperlink" Target="http://www.miibeian.gov.cn/" TargetMode="External"/><Relationship Id="rId107" Type="http://schemas.openxmlformats.org/officeDocument/2006/relationships/hyperlink" Target="https://segmentfault.com/u/yszc" TargetMode="External"/><Relationship Id="rId11" Type="http://schemas.openxmlformats.org/officeDocument/2006/relationships/hyperlink" Target="https://segmentfault.com/app" TargetMode="External"/><Relationship Id="rId32" Type="http://schemas.openxmlformats.org/officeDocument/2006/relationships/hyperlink" Target="https://segmentfault.com/t/vim" TargetMode="External"/><Relationship Id="rId53" Type="http://schemas.openxmlformats.org/officeDocument/2006/relationships/image" Target="media/image10.png"/><Relationship Id="rId74" Type="http://schemas.openxmlformats.org/officeDocument/2006/relationships/hyperlink" Target="javascript:void(0);" TargetMode="External"/><Relationship Id="rId128" Type="http://schemas.openxmlformats.org/officeDocument/2006/relationships/hyperlink" Target="https://segmentfault.com/q/1010000000430041/a-1020000000767929" TargetMode="External"/><Relationship Id="rId149" Type="http://schemas.openxmlformats.org/officeDocument/2006/relationships/hyperlink" Target="https://segmentfault.com/q/1010000004890055" TargetMode="External"/><Relationship Id="rId5" Type="http://schemas.openxmlformats.org/officeDocument/2006/relationships/hyperlink" Target="https://segmentfault.com/" TargetMode="External"/><Relationship Id="rId95" Type="http://schemas.openxmlformats.org/officeDocument/2006/relationships/image" Target="media/image15.png"/><Relationship Id="rId160" Type="http://schemas.openxmlformats.org/officeDocument/2006/relationships/hyperlink" Target="https://segmentfault.com/about" TargetMode="External"/><Relationship Id="rId181" Type="http://schemas.openxmlformats.org/officeDocument/2006/relationships/hyperlink" Target="https://shop165859711.taobao.com/" TargetMode="External"/><Relationship Id="rId22" Type="http://schemas.openxmlformats.org/officeDocument/2006/relationships/hyperlink" Target="https://segmentfault.com/t/ios" TargetMode="External"/><Relationship Id="rId43" Type="http://schemas.openxmlformats.org/officeDocument/2006/relationships/hyperlink" Target="https://segmentfault.com/q/1010000000430041" TargetMode="External"/><Relationship Id="rId64" Type="http://schemas.openxmlformats.org/officeDocument/2006/relationships/hyperlink" Target="javascript:;" TargetMode="External"/><Relationship Id="rId118" Type="http://schemas.openxmlformats.org/officeDocument/2006/relationships/hyperlink" Target="https://segmentfault.com/u/taobeier" TargetMode="External"/><Relationship Id="rId139" Type="http://schemas.openxmlformats.org/officeDocument/2006/relationships/hyperlink" Target="https://segmentfault.com/p/1210000008526301" TargetMode="External"/><Relationship Id="rId85" Type="http://schemas.openxmlformats.org/officeDocument/2006/relationships/hyperlink" Target="https://segmentfault.com/u/rockybean" TargetMode="External"/><Relationship Id="rId150" Type="http://schemas.openxmlformats.org/officeDocument/2006/relationships/hyperlink" Target="https://segmentfault.com/q/1010000003938617" TargetMode="External"/><Relationship Id="rId171" Type="http://schemas.openxmlformats.org/officeDocument/2006/relationships/hyperlink" Target="https://segmentfault.com/press" TargetMode="External"/><Relationship Id="rId192" Type="http://schemas.openxmlformats.org/officeDocument/2006/relationships/hyperlink" Target="http://www.beian.gov.cn/portal/registerSystemInfo?recordcode=33010602002000" TargetMode="External"/><Relationship Id="rId12" Type="http://schemas.openxmlformats.org/officeDocument/2006/relationships/image" Target="media/image1.wmf"/><Relationship Id="rId33" Type="http://schemas.openxmlformats.org/officeDocument/2006/relationships/hyperlink" Target="https://segmentfault.com/t/docker" TargetMode="External"/><Relationship Id="rId108" Type="http://schemas.openxmlformats.org/officeDocument/2006/relationships/hyperlink" Target="https://segmentfault.com/u/yszc" TargetMode="External"/><Relationship Id="rId129" Type="http://schemas.openxmlformats.org/officeDocument/2006/relationships/hyperlink" Target="javascript:void(0);" TargetMode="External"/><Relationship Id="rId54" Type="http://schemas.openxmlformats.org/officeDocument/2006/relationships/hyperlink" Target="http://nvie.com/posts/a-successful-git-branching-model/" TargetMode="External"/><Relationship Id="rId75" Type="http://schemas.openxmlformats.org/officeDocument/2006/relationships/hyperlink" Target="javascript:;" TargetMode="External"/><Relationship Id="rId96" Type="http://schemas.openxmlformats.org/officeDocument/2006/relationships/hyperlink" Target="https://segmentfault.com/u/alvin_1" TargetMode="External"/><Relationship Id="rId140" Type="http://schemas.openxmlformats.org/officeDocument/2006/relationships/hyperlink" Target="https://segmentfault.com/p/1210000008517323" TargetMode="External"/><Relationship Id="rId161" Type="http://schemas.openxmlformats.org/officeDocument/2006/relationships/hyperlink" Target="https://segmentfault.com/tos" TargetMode="External"/><Relationship Id="rId182" Type="http://schemas.openxmlformats.org/officeDocument/2006/relationships/hyperlink" Target="https://github.com/SegmentFault" TargetMode="External"/><Relationship Id="rId6" Type="http://schemas.openxmlformats.org/officeDocument/2006/relationships/hyperlink" Target="https://segmentfault.com/news" TargetMode="External"/><Relationship Id="rId23" Type="http://schemas.openxmlformats.org/officeDocument/2006/relationships/hyperlink" Target="https://segmentfault.com/t/android" TargetMode="External"/><Relationship Id="rId119" Type="http://schemas.openxmlformats.org/officeDocument/2006/relationships/image" Target="media/image18.png"/><Relationship Id="rId44" Type="http://schemas.openxmlformats.org/officeDocument/2006/relationships/hyperlink" Target="https://segmentfault.com/q/1010000000430041?sort=created" TargetMode="External"/><Relationship Id="rId65" Type="http://schemas.openxmlformats.org/officeDocument/2006/relationships/hyperlink" Target="https://segmentfault.com/u/lilydjwg" TargetMode="External"/><Relationship Id="rId86" Type="http://schemas.openxmlformats.org/officeDocument/2006/relationships/image" Target="media/image14.jpeg"/><Relationship Id="rId130" Type="http://schemas.openxmlformats.org/officeDocument/2006/relationships/hyperlink" Target="javascript:;" TargetMode="External"/><Relationship Id="rId151" Type="http://schemas.openxmlformats.org/officeDocument/2006/relationships/hyperlink" Target="https://segmentfault.com/q/1010000007704573" TargetMode="External"/><Relationship Id="rId172" Type="http://schemas.openxmlformats.org/officeDocument/2006/relationships/hyperlink" Target="https://board.segmentfault.com/" TargetMode="External"/><Relationship Id="rId193" Type="http://schemas.openxmlformats.org/officeDocument/2006/relationships/hyperlink" Target="https://segmentfault.com/q/1010000000430041" TargetMode="External"/><Relationship Id="rId13" Type="http://schemas.openxmlformats.org/officeDocument/2006/relationships/control" Target="activeX/activeX1.xml"/><Relationship Id="rId109" Type="http://schemas.openxmlformats.org/officeDocument/2006/relationships/hyperlink" Target="https://segmentfault.com/q/1010000000430041/a-1020000000431174" TargetMode="External"/><Relationship Id="rId34" Type="http://schemas.openxmlformats.org/officeDocument/2006/relationships/hyperlink" Target="https://segmentfault.com/t/mongodb" TargetMode="External"/><Relationship Id="rId50" Type="http://schemas.openxmlformats.org/officeDocument/2006/relationships/image" Target="media/image7.png"/><Relationship Id="rId55" Type="http://schemas.openxmlformats.org/officeDocument/2006/relationships/hyperlink" Target="http://git-scm.com/book/zh/Git-%E5%88%86%E6%94%AF-%E5%88%86%E6%94%AF%E7%9A%84%E8%A1%8D%E5%90%88" TargetMode="External"/><Relationship Id="rId76" Type="http://schemas.openxmlformats.org/officeDocument/2006/relationships/hyperlink" Target="https://segmentfault.com/u/nightire" TargetMode="External"/><Relationship Id="rId97" Type="http://schemas.openxmlformats.org/officeDocument/2006/relationships/hyperlink" Target="http://git-scm.com/book/zh/Git-%E5%88%86%E6%94%AF-%E5%88%86%E6%94%AF%E7%9A%84%E8%A1%8D%E5%90%88" TargetMode="External"/><Relationship Id="rId104" Type="http://schemas.openxmlformats.org/officeDocument/2006/relationships/hyperlink" Target="https://segmentfault.com/q/1010000000430041/a-1020000002909194" TargetMode="External"/><Relationship Id="rId120" Type="http://schemas.openxmlformats.org/officeDocument/2006/relationships/hyperlink" Target="https://segmentfault.com/u/taobeier" TargetMode="External"/><Relationship Id="rId125" Type="http://schemas.openxmlformats.org/officeDocument/2006/relationships/image" Target="media/image19.jpeg"/><Relationship Id="rId141" Type="http://schemas.openxmlformats.org/officeDocument/2006/relationships/hyperlink" Target="https://segmentfault.com/p/1210000008524353" TargetMode="External"/><Relationship Id="rId146" Type="http://schemas.openxmlformats.org/officeDocument/2006/relationships/hyperlink" Target="https://segmentfault.com/q/1010000004270637" TargetMode="External"/><Relationship Id="rId167" Type="http://schemas.openxmlformats.org/officeDocument/2006/relationships/hyperlink" Target="https://segmentfault.com/community" TargetMode="External"/><Relationship Id="rId188" Type="http://schemas.openxmlformats.org/officeDocument/2006/relationships/hyperlink" Target="https://segmentfault.com/blog/segmentfault_news" TargetMode="External"/><Relationship Id="rId7" Type="http://schemas.openxmlformats.org/officeDocument/2006/relationships/hyperlink" Target="https://segmentfault.com/questions" TargetMode="External"/><Relationship Id="rId71" Type="http://schemas.openxmlformats.org/officeDocument/2006/relationships/hyperlink" Target="javascript:void(0);" TargetMode="External"/><Relationship Id="rId92" Type="http://schemas.openxmlformats.org/officeDocument/2006/relationships/hyperlink" Target="javascript:void(0);" TargetMode="External"/><Relationship Id="rId162" Type="http://schemas.openxmlformats.org/officeDocument/2006/relationships/hyperlink" Target="https://segmentfault.com/faq" TargetMode="External"/><Relationship Id="rId183" Type="http://schemas.openxmlformats.org/officeDocument/2006/relationships/hyperlink" Target="https://twitter.com/segment_fault" TargetMode="External"/><Relationship Id="rId2" Type="http://schemas.openxmlformats.org/officeDocument/2006/relationships/styles" Target="styles.xml"/><Relationship Id="rId29" Type="http://schemas.openxmlformats.org/officeDocument/2006/relationships/hyperlink" Target="https://segmentfault.com/t/git" TargetMode="External"/><Relationship Id="rId24" Type="http://schemas.openxmlformats.org/officeDocument/2006/relationships/hyperlink" Target="https://segmentfault.com/t/node.js" TargetMode="External"/><Relationship Id="rId40" Type="http://schemas.openxmlformats.org/officeDocument/2006/relationships/hyperlink" Target="javascript:;" TargetMode="External"/><Relationship Id="rId45" Type="http://schemas.openxmlformats.org/officeDocument/2006/relationships/image" Target="media/image2.png"/><Relationship Id="rId66" Type="http://schemas.openxmlformats.org/officeDocument/2006/relationships/image" Target="media/image12.png"/><Relationship Id="rId87" Type="http://schemas.openxmlformats.org/officeDocument/2006/relationships/hyperlink" Target="https://segmentfault.com/u/rockybean" TargetMode="External"/><Relationship Id="rId110" Type="http://schemas.openxmlformats.org/officeDocument/2006/relationships/hyperlink" Target="javascript:void(0);" TargetMode="External"/><Relationship Id="rId115" Type="http://schemas.openxmlformats.org/officeDocument/2006/relationships/hyperlink" Target="https://segmentfault.com/q/1010000000430041/a-1020000000439448" TargetMode="External"/><Relationship Id="rId131" Type="http://schemas.openxmlformats.org/officeDocument/2006/relationships/hyperlink" Target="https://segmentfault.com/u/poke707" TargetMode="External"/><Relationship Id="rId136" Type="http://schemas.openxmlformats.org/officeDocument/2006/relationships/image" Target="media/image21.png"/><Relationship Id="rId157" Type="http://schemas.openxmlformats.org/officeDocument/2006/relationships/hyperlink" Target="javascript:void(0);" TargetMode="External"/><Relationship Id="rId178" Type="http://schemas.openxmlformats.org/officeDocument/2006/relationships/hyperlink" Target="https://segmentfault.com/d-day" TargetMode="External"/><Relationship Id="rId61" Type="http://schemas.openxmlformats.org/officeDocument/2006/relationships/hyperlink" Target="https://segmentfault.com/u/chengbo" TargetMode="External"/><Relationship Id="rId82" Type="http://schemas.openxmlformats.org/officeDocument/2006/relationships/hyperlink" Target="https://segmentfault.com/q/1010000000430041/a-1020000000430652" TargetMode="External"/><Relationship Id="rId152" Type="http://schemas.openxmlformats.org/officeDocument/2006/relationships/hyperlink" Target="https://segmentfault.com/q/1010000003704970" TargetMode="External"/><Relationship Id="rId173" Type="http://schemas.openxmlformats.org/officeDocument/2006/relationships/hyperlink" Target="https://chrome.google.com/webstore/detail/segmentfault-%E7%AC%94%E8%AE%B0/pjklfdmleagfaekibdccmhlhellefcfo" TargetMode="External"/><Relationship Id="rId194" Type="http://schemas.openxmlformats.org/officeDocument/2006/relationships/fontTable" Target="fontTable.xml"/><Relationship Id="rId19" Type="http://schemas.openxmlformats.org/officeDocument/2006/relationships/hyperlink" Target="https://segmentfault.com/t/python" TargetMode="External"/><Relationship Id="rId14" Type="http://schemas.openxmlformats.org/officeDocument/2006/relationships/hyperlink" Target="https://segmentfault.com/tour" TargetMode="External"/><Relationship Id="rId30" Type="http://schemas.openxmlformats.org/officeDocument/2006/relationships/hyperlink" Target="https://segmentfault.com/t/golang" TargetMode="External"/><Relationship Id="rId35" Type="http://schemas.openxmlformats.org/officeDocument/2006/relationships/hyperlink" Target="https://segmentfault.com/q/1010000000430041" TargetMode="External"/><Relationship Id="rId56" Type="http://schemas.openxmlformats.org/officeDocument/2006/relationships/hyperlink" Target="https://segmentfault.com/q/1010000000430041/a-1020000000439630" TargetMode="External"/><Relationship Id="rId77" Type="http://schemas.openxmlformats.org/officeDocument/2006/relationships/image" Target="media/image13.jpeg"/><Relationship Id="rId100" Type="http://schemas.openxmlformats.org/officeDocument/2006/relationships/hyperlink" Target="javascript:;" TargetMode="External"/><Relationship Id="rId105" Type="http://schemas.openxmlformats.org/officeDocument/2006/relationships/hyperlink" Target="javascript:void(0);" TargetMode="External"/><Relationship Id="rId126" Type="http://schemas.openxmlformats.org/officeDocument/2006/relationships/hyperlink" Target="https://segmentfault.com/u/neil_lv" TargetMode="External"/><Relationship Id="rId147" Type="http://schemas.openxmlformats.org/officeDocument/2006/relationships/hyperlink" Target="https://segmentfault.com/q/1010000000753512" TargetMode="External"/><Relationship Id="rId168" Type="http://schemas.openxmlformats.org/officeDocument/2006/relationships/hyperlink" Target="https://segmentfault.com/contact" TargetMode="External"/><Relationship Id="rId8" Type="http://schemas.openxmlformats.org/officeDocument/2006/relationships/hyperlink" Target="https://segmentfault.com/blogs" TargetMode="External"/><Relationship Id="rId51" Type="http://schemas.openxmlformats.org/officeDocument/2006/relationships/image" Target="media/image8.png"/><Relationship Id="rId72" Type="http://schemas.openxmlformats.org/officeDocument/2006/relationships/hyperlink" Target="https://segmentfault.com/q/1010000000430041/a-1020000000430200" TargetMode="External"/><Relationship Id="rId93" Type="http://schemas.openxmlformats.org/officeDocument/2006/relationships/hyperlink" Target="javascript:;" TargetMode="External"/><Relationship Id="rId98" Type="http://schemas.openxmlformats.org/officeDocument/2006/relationships/hyperlink" Target="https://segmentfault.com/q/1010000000430041/a-1020000000430874" TargetMode="External"/><Relationship Id="rId121" Type="http://schemas.openxmlformats.org/officeDocument/2006/relationships/hyperlink" Target="https://segmentfault.com/q/1010000000430041/a-1020000000441214" TargetMode="External"/><Relationship Id="rId142" Type="http://schemas.openxmlformats.org/officeDocument/2006/relationships/hyperlink" Target="https://segmentfault.com/news" TargetMode="External"/><Relationship Id="rId163" Type="http://schemas.openxmlformats.org/officeDocument/2006/relationships/hyperlink" Target="https://segmentfault.com/repu" TargetMode="External"/><Relationship Id="rId184" Type="http://schemas.openxmlformats.org/officeDocument/2006/relationships/hyperlink" Target="http://weibo.com/segmentfault" TargetMode="External"/><Relationship Id="rId189" Type="http://schemas.openxmlformats.org/officeDocument/2006/relationships/hyperlink" Target="https://creativecommons.org/licenses/by-nc-nd/4.0/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segmentfault.com/t/html5" TargetMode="External"/><Relationship Id="rId46" Type="http://schemas.openxmlformats.org/officeDocument/2006/relationships/image" Target="media/image3.png"/><Relationship Id="rId67" Type="http://schemas.openxmlformats.org/officeDocument/2006/relationships/hyperlink" Target="https://segmentfault.com/u/lilydjwg" TargetMode="External"/><Relationship Id="rId116" Type="http://schemas.openxmlformats.org/officeDocument/2006/relationships/hyperlink" Target="javascript:void(0);" TargetMode="External"/><Relationship Id="rId137" Type="http://schemas.openxmlformats.org/officeDocument/2006/relationships/hyperlink" Target="https://segmentfault.com/p/1210000008525650" TargetMode="External"/><Relationship Id="rId158" Type="http://schemas.openxmlformats.org/officeDocument/2006/relationships/hyperlink" Target="javascript:void(0);" TargetMode="External"/><Relationship Id="rId20" Type="http://schemas.openxmlformats.org/officeDocument/2006/relationships/hyperlink" Target="https://segmentfault.com/t/java" TargetMode="External"/><Relationship Id="rId41" Type="http://schemas.openxmlformats.org/officeDocument/2006/relationships/hyperlink" Target="javascript:;" TargetMode="External"/><Relationship Id="rId62" Type="http://schemas.openxmlformats.org/officeDocument/2006/relationships/hyperlink" Target="https://segmentfault.com/q/1010000000430041/a-1020000000430149" TargetMode="External"/><Relationship Id="rId83" Type="http://schemas.openxmlformats.org/officeDocument/2006/relationships/hyperlink" Target="javascript:void(0);" TargetMode="External"/><Relationship Id="rId88" Type="http://schemas.openxmlformats.org/officeDocument/2006/relationships/hyperlink" Target="https://segmentfault.com/u/jiyinyiyong" TargetMode="External"/><Relationship Id="rId111" Type="http://schemas.openxmlformats.org/officeDocument/2006/relationships/hyperlink" Target="javascript:;" TargetMode="External"/><Relationship Id="rId132" Type="http://schemas.openxmlformats.org/officeDocument/2006/relationships/hyperlink" Target="https://segmentfault.com/u/poke707" TargetMode="External"/><Relationship Id="rId153" Type="http://schemas.openxmlformats.org/officeDocument/2006/relationships/hyperlink" Target="https://segmentfault.com/q/1010000002876803" TargetMode="External"/><Relationship Id="rId174" Type="http://schemas.openxmlformats.org/officeDocument/2006/relationships/hyperlink" Target="https://addons.mozilla.org/zh-CN/firefox/addon/sf-note-ext/" TargetMode="External"/><Relationship Id="rId179" Type="http://schemas.openxmlformats.org/officeDocument/2006/relationships/hyperlink" Target="https://segmentfault.com/hackathon" TargetMode="External"/><Relationship Id="rId195" Type="http://schemas.openxmlformats.org/officeDocument/2006/relationships/theme" Target="theme/theme1.xml"/><Relationship Id="rId190" Type="http://schemas.openxmlformats.org/officeDocument/2006/relationships/hyperlink" Target="https://www.upyun.com/?utm_source=segmentfault&amp;utm_medium=link&amp;utm_campaign=upyun&amp;md=segmentfault" TargetMode="External"/><Relationship Id="rId15" Type="http://schemas.openxmlformats.org/officeDocument/2006/relationships/hyperlink" Target="https://segmentfault.com/user/login" TargetMode="External"/><Relationship Id="rId36" Type="http://schemas.openxmlformats.org/officeDocument/2006/relationships/hyperlink" Target="https://segmentfault.com/t/git" TargetMode="External"/><Relationship Id="rId57" Type="http://schemas.openxmlformats.org/officeDocument/2006/relationships/hyperlink" Target="javascript:void(0);" TargetMode="External"/><Relationship Id="rId106" Type="http://schemas.openxmlformats.org/officeDocument/2006/relationships/hyperlink" Target="javascript:;" TargetMode="External"/><Relationship Id="rId127" Type="http://schemas.openxmlformats.org/officeDocument/2006/relationships/hyperlink" Target="http://git-scm.com/book/zh/v1/Git-%E5%88%86%E6%94%AF-%E5%88%86%E6%94%AF%E7%9A%84%E8%A1%8D%E5%90%88" TargetMode="External"/><Relationship Id="rId10" Type="http://schemas.openxmlformats.org/officeDocument/2006/relationships/hyperlink" Target="https://segmentfault.com/events" TargetMode="External"/><Relationship Id="rId31" Type="http://schemas.openxmlformats.org/officeDocument/2006/relationships/hyperlink" Target="https://segmentfault.com/t/ruby" TargetMode="External"/><Relationship Id="rId52" Type="http://schemas.openxmlformats.org/officeDocument/2006/relationships/image" Target="media/image9.png"/><Relationship Id="rId73" Type="http://schemas.openxmlformats.org/officeDocument/2006/relationships/hyperlink" Target="https://segmentfault.com/q/1010000000430041/a-1020000000430200/revision" TargetMode="External"/><Relationship Id="rId78" Type="http://schemas.openxmlformats.org/officeDocument/2006/relationships/hyperlink" Target="https://segmentfault.com/u/nightire" TargetMode="External"/><Relationship Id="rId94" Type="http://schemas.openxmlformats.org/officeDocument/2006/relationships/hyperlink" Target="https://segmentfault.com/u/alvin_1" TargetMode="External"/><Relationship Id="rId99" Type="http://schemas.openxmlformats.org/officeDocument/2006/relationships/hyperlink" Target="javascript:void(0);" TargetMode="External"/><Relationship Id="rId101" Type="http://schemas.openxmlformats.org/officeDocument/2006/relationships/hyperlink" Target="https://segmentfault.com/u/reyesyang" TargetMode="External"/><Relationship Id="rId122" Type="http://schemas.openxmlformats.org/officeDocument/2006/relationships/hyperlink" Target="javascript:void(0);" TargetMode="External"/><Relationship Id="rId143" Type="http://schemas.openxmlformats.org/officeDocument/2006/relationships/hyperlink" Target="https://segmentfault.com/bookmark/1230000005991984" TargetMode="External"/><Relationship Id="rId148" Type="http://schemas.openxmlformats.org/officeDocument/2006/relationships/hyperlink" Target="https://segmentfault.com/q/1010000008299360" TargetMode="External"/><Relationship Id="rId164" Type="http://schemas.openxmlformats.org/officeDocument/2006/relationships/hyperlink" Target="https://segmentfault.com/markdown" TargetMode="External"/><Relationship Id="rId169" Type="http://schemas.openxmlformats.org/officeDocument/2006/relationships/hyperlink" Target="https://segmentfault.com/hiring" TargetMode="External"/><Relationship Id="rId185" Type="http://schemas.openxmlformats.org/officeDocument/2006/relationships/hyperlink" Target="https://segmentfault.com/blog/segmentfault_te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egmentfault.com/jobs" TargetMode="External"/><Relationship Id="rId180" Type="http://schemas.openxmlformats.org/officeDocument/2006/relationships/hyperlink" Target="https://namebeta.com/" TargetMode="External"/><Relationship Id="rId26" Type="http://schemas.openxmlformats.org/officeDocument/2006/relationships/hyperlink" Target="https://segmentfault.com/t/linux" TargetMode="External"/><Relationship Id="rId47" Type="http://schemas.openxmlformats.org/officeDocument/2006/relationships/image" Target="media/image4.png"/><Relationship Id="rId68" Type="http://schemas.openxmlformats.org/officeDocument/2006/relationships/hyperlink" Target="https://segmentfault.com/u/jiyinyiyong" TargetMode="External"/><Relationship Id="rId89" Type="http://schemas.openxmlformats.org/officeDocument/2006/relationships/hyperlink" Target="https://segmentfault.com/u/rockybean" TargetMode="External"/><Relationship Id="rId112" Type="http://schemas.openxmlformats.org/officeDocument/2006/relationships/hyperlink" Target="https://segmentfault.com/u/duoduo3_69" TargetMode="External"/><Relationship Id="rId133" Type="http://schemas.openxmlformats.org/officeDocument/2006/relationships/image" Target="media/image20.wmf"/><Relationship Id="rId154" Type="http://schemas.openxmlformats.org/officeDocument/2006/relationships/hyperlink" Target="https://segmentfault.com/q/1010000000438257" TargetMode="External"/><Relationship Id="rId175" Type="http://schemas.openxmlformats.org/officeDocument/2006/relationships/hyperlink" Target="https://segmentfault.com/feeds/blogs" TargetMode="External"/><Relationship Id="rId16" Type="http://schemas.openxmlformats.org/officeDocument/2006/relationships/hyperlink" Target="https://segmentfault.com/" TargetMode="External"/><Relationship Id="rId37" Type="http://schemas.openxmlformats.org/officeDocument/2006/relationships/hyperlink" Target="https://segmentfault.com/u/jiyinyiyong" TargetMode="External"/><Relationship Id="rId58" Type="http://schemas.openxmlformats.org/officeDocument/2006/relationships/hyperlink" Target="javascript:;" TargetMode="External"/><Relationship Id="rId79" Type="http://schemas.openxmlformats.org/officeDocument/2006/relationships/hyperlink" Target="http://codecampo.com/topics/379?comment_id=1354" TargetMode="External"/><Relationship Id="rId102" Type="http://schemas.openxmlformats.org/officeDocument/2006/relationships/image" Target="media/image16.jpeg"/><Relationship Id="rId123" Type="http://schemas.openxmlformats.org/officeDocument/2006/relationships/hyperlink" Target="javascript:;" TargetMode="External"/><Relationship Id="rId144" Type="http://schemas.openxmlformats.org/officeDocument/2006/relationships/hyperlink" Target="https://segmentfault.com/bookmark/1230000005006574" TargetMode="External"/><Relationship Id="rId90" Type="http://schemas.openxmlformats.org/officeDocument/2006/relationships/hyperlink" Target="javascript:void(0);" TargetMode="External"/><Relationship Id="rId165" Type="http://schemas.openxmlformats.org/officeDocument/2006/relationships/hyperlink" Target="https://weekly.segmentfault.com/" TargetMode="External"/><Relationship Id="rId186" Type="http://schemas.openxmlformats.org/officeDocument/2006/relationships/hyperlink" Target="https://segmentfault.com/blog/segmentfault" TargetMode="External"/><Relationship Id="rId27" Type="http://schemas.openxmlformats.org/officeDocument/2006/relationships/hyperlink" Target="https://segmentfault.com/t/c%2B%2B" TargetMode="External"/><Relationship Id="rId48" Type="http://schemas.openxmlformats.org/officeDocument/2006/relationships/image" Target="media/image5.png"/><Relationship Id="rId69" Type="http://schemas.openxmlformats.org/officeDocument/2006/relationships/hyperlink" Target="https://segmentfault.com/u/jiyinyiyong" TargetMode="External"/><Relationship Id="rId113" Type="http://schemas.openxmlformats.org/officeDocument/2006/relationships/image" Target="media/image17.jpeg"/><Relationship Id="rId134" Type="http://schemas.openxmlformats.org/officeDocument/2006/relationships/control" Target="activeX/activeX2.xml"/><Relationship Id="rId80" Type="http://schemas.openxmlformats.org/officeDocument/2006/relationships/hyperlink" Target="http://nvie.com/posts/a-successful-git-branching-model/" TargetMode="External"/><Relationship Id="rId155" Type="http://schemas.openxmlformats.org/officeDocument/2006/relationships/hyperlink" Target="https://segmentfault.com/q/1010000002765965" TargetMode="External"/><Relationship Id="rId176" Type="http://schemas.openxmlformats.org/officeDocument/2006/relationships/hyperlink" Target="https://mirrors.segmentfault.com/" TargetMode="External"/><Relationship Id="rId17" Type="http://schemas.openxmlformats.org/officeDocument/2006/relationships/hyperlink" Target="https://segmentfault.com/t/javascript" TargetMode="External"/><Relationship Id="rId38" Type="http://schemas.openxmlformats.org/officeDocument/2006/relationships/hyperlink" Target="https://segmentfault.com/q/1010000000430041" TargetMode="External"/><Relationship Id="rId59" Type="http://schemas.openxmlformats.org/officeDocument/2006/relationships/hyperlink" Target="https://segmentfault.com/u/chengbo" TargetMode="External"/><Relationship Id="rId103" Type="http://schemas.openxmlformats.org/officeDocument/2006/relationships/hyperlink" Target="https://segmentfault.com/u/reyesyang" TargetMode="External"/><Relationship Id="rId124" Type="http://schemas.openxmlformats.org/officeDocument/2006/relationships/hyperlink" Target="https://segmentfault.com/u/neil_lv" TargetMode="External"/><Relationship Id="rId70" Type="http://schemas.openxmlformats.org/officeDocument/2006/relationships/hyperlink" Target="https://segmentfault.com/u/lepture" TargetMode="External"/><Relationship Id="rId91" Type="http://schemas.openxmlformats.org/officeDocument/2006/relationships/hyperlink" Target="https://segmentfault.com/q/1010000000430041/a-1020000000430784" TargetMode="External"/><Relationship Id="rId145" Type="http://schemas.openxmlformats.org/officeDocument/2006/relationships/hyperlink" Target="https://segmentfault.com/bookmark/1230000000727146" TargetMode="External"/><Relationship Id="rId166" Type="http://schemas.openxmlformats.org/officeDocument/2006/relationships/hyperlink" Target="https://segmentfault.com/app" TargetMode="External"/><Relationship Id="rId187" Type="http://schemas.openxmlformats.org/officeDocument/2006/relationships/hyperlink" Target="https://segmentfault.com/blog/community_admin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s://segmentfault.com/t/css3" TargetMode="External"/><Relationship Id="rId49" Type="http://schemas.openxmlformats.org/officeDocument/2006/relationships/image" Target="media/image6.png"/><Relationship Id="rId114" Type="http://schemas.openxmlformats.org/officeDocument/2006/relationships/hyperlink" Target="https://segmentfault.com/u/duoduo3_69" TargetMode="External"/><Relationship Id="rId60" Type="http://schemas.openxmlformats.org/officeDocument/2006/relationships/image" Target="media/image11.jpeg"/><Relationship Id="rId81" Type="http://schemas.openxmlformats.org/officeDocument/2006/relationships/hyperlink" Target="http://guides.github.com/overviews/flow/" TargetMode="External"/><Relationship Id="rId135" Type="http://schemas.openxmlformats.org/officeDocument/2006/relationships/hyperlink" Target="https://sponsor.segmentfault.com/ck.php?oaparams=2__bannerid=65__zoneid=1__cb=6c81d105d9__oadest=http%3A%2F%2Fsegmentfault.com%2Fapp" TargetMode="External"/><Relationship Id="rId156" Type="http://schemas.openxmlformats.org/officeDocument/2006/relationships/hyperlink" Target="javascript:void(0);" TargetMode="External"/><Relationship Id="rId177" Type="http://schemas.openxmlformats.org/officeDocument/2006/relationships/hyperlink" Target="https://segmentfault.com/blog/interview" TargetMode="External"/><Relationship Id="rId18" Type="http://schemas.openxmlformats.org/officeDocument/2006/relationships/hyperlink" Target="https://segmentfault.com/t/php" TargetMode="External"/><Relationship Id="rId39" Type="http://schemas.openxmlformats.org/officeDocument/2006/relationships/hyperlink" Target="javascript:void(0);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2318</Words>
  <Characters>13214</Characters>
  <Application>Microsoft Office Word</Application>
  <DocSecurity>0</DocSecurity>
  <Lines>110</Lines>
  <Paragraphs>31</Paragraphs>
  <ScaleCrop>false</ScaleCrop>
  <Company>Win</Company>
  <LinksUpToDate>false</LinksUpToDate>
  <CharactersWithSpaces>15501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2017-03-01T08:32:00Z</dcterms:created>
  <dcterms:modified xsi:type="dcterms:W3CDTF">2017-03-01T08:33:00Z</dcterms:modified>
</cp:coreProperties>
</file>